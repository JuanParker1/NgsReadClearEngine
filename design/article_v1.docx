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02C71" w14:textId="77777777" w:rsidR="006E7B4C" w:rsidRDefault="00D72300">
      <w:pPr>
        <w:pStyle w:val="NormalWeb"/>
        <w:spacing w:after="280"/>
        <w:jc w:val="center"/>
        <w:rPr>
          <w:b/>
          <w:bCs/>
          <w:color w:val="000000"/>
          <w:sz w:val="33"/>
          <w:szCs w:val="33"/>
        </w:rPr>
      </w:pPr>
      <w:r>
        <w:rPr>
          <w:b/>
          <w:bCs/>
          <w:color w:val="000000"/>
          <w:sz w:val="33"/>
          <w:szCs w:val="33"/>
        </w:rPr>
        <w:t xml:space="preserve"> Filtering Reads Made Easy</w:t>
      </w:r>
    </w:p>
    <w:p w14:paraId="7665F31E" w14:textId="77777777" w:rsidR="006E7B4C" w:rsidRDefault="00D72300">
      <w:pPr>
        <w:pStyle w:val="NormalWeb"/>
        <w:spacing w:before="280" w:after="280"/>
        <w:jc w:val="center"/>
        <w:rPr>
          <w:color w:val="000000"/>
          <w:sz w:val="27"/>
          <w:szCs w:val="27"/>
        </w:rPr>
      </w:pPr>
      <w:r>
        <w:rPr>
          <w:b/>
          <w:bCs/>
          <w:color w:val="000000"/>
          <w:sz w:val="33"/>
          <w:szCs w:val="33"/>
        </w:rPr>
        <w:t>&lt;</w:t>
      </w:r>
      <w:r>
        <w:rPr>
          <w:b/>
          <w:bCs/>
          <w:color w:val="000000"/>
          <w:sz w:val="33"/>
          <w:szCs w:val="33"/>
          <w:highlight w:val="yellow"/>
        </w:rPr>
        <w:t>NAMES</w:t>
      </w:r>
      <w:r>
        <w:rPr>
          <w:b/>
          <w:bCs/>
          <w:color w:val="000000"/>
          <w:sz w:val="33"/>
          <w:szCs w:val="33"/>
        </w:rPr>
        <w:t>&gt;</w:t>
      </w:r>
      <w:bookmarkStart w:id="0" w:name="_Hlk43799067"/>
      <w:bookmarkEnd w:id="0"/>
    </w:p>
    <w:p w14:paraId="402CC0B5" w14:textId="77777777" w:rsidR="006E7B4C" w:rsidRDefault="00D72300">
      <w:pPr>
        <w:pStyle w:val="NormalWeb"/>
        <w:spacing w:before="280" w:after="280"/>
        <w:rPr>
          <w:color w:val="000000"/>
          <w:sz w:val="27"/>
          <w:szCs w:val="27"/>
        </w:rPr>
      </w:pPr>
      <w:r>
        <w:rPr>
          <w:color w:val="000000"/>
          <w:sz w:val="27"/>
          <w:szCs w:val="27"/>
          <w:vertAlign w:val="superscript"/>
        </w:rPr>
        <w:t>1</w:t>
      </w:r>
      <w:r>
        <w:t xml:space="preserve"> </w:t>
      </w:r>
      <w:hyperlink r:id="rId6" w:tgtFrame="_blank">
        <w:r>
          <w:rPr>
            <w:color w:val="000000"/>
            <w:sz w:val="27"/>
            <w:szCs w:val="27"/>
          </w:rPr>
          <w:t xml:space="preserve">The </w:t>
        </w:r>
        <w:proofErr w:type="spellStart"/>
        <w:r>
          <w:rPr>
            <w:color w:val="000000"/>
            <w:sz w:val="27"/>
            <w:szCs w:val="27"/>
          </w:rPr>
          <w:t>Shmunis</w:t>
        </w:r>
        <w:proofErr w:type="spellEnd"/>
        <w:r>
          <w:rPr>
            <w:color w:val="000000"/>
            <w:sz w:val="27"/>
            <w:szCs w:val="27"/>
          </w:rPr>
          <w:t xml:space="preserve"> School of Biomedicine and Cancer Research</w:t>
        </w:r>
      </w:hyperlink>
      <w:r>
        <w:rPr>
          <w:color w:val="000000"/>
          <w:sz w:val="27"/>
          <w:szCs w:val="27"/>
        </w:rPr>
        <w:t>, George S. Wise Faculty of Life Sciences, Tel Aviv University, Tel Aviv 69978, Israel.</w:t>
      </w:r>
    </w:p>
    <w:p w14:paraId="0FE9AE82" w14:textId="77777777" w:rsidR="006E7B4C" w:rsidRDefault="00D72300">
      <w:pPr>
        <w:pStyle w:val="NormalWeb"/>
        <w:spacing w:before="280" w:after="280"/>
        <w:rPr>
          <w:color w:val="000000"/>
          <w:sz w:val="27"/>
          <w:szCs w:val="27"/>
        </w:rPr>
      </w:pPr>
      <w:r>
        <w:rPr>
          <w:color w:val="000000"/>
          <w:sz w:val="27"/>
          <w:szCs w:val="27"/>
        </w:rPr>
        <w:t xml:space="preserve">† To </w:t>
      </w:r>
      <w:r>
        <w:rPr>
          <w:color w:val="000000"/>
          <w:sz w:val="27"/>
          <w:szCs w:val="27"/>
        </w:rPr>
        <w:t>whom correspondence should be addressed:</w:t>
      </w:r>
    </w:p>
    <w:p w14:paraId="12D86109" w14:textId="77777777" w:rsidR="006E7B4C" w:rsidRDefault="00D72300">
      <w:pPr>
        <w:pStyle w:val="NormalWeb"/>
        <w:spacing w:before="280" w:after="280"/>
        <w:rPr>
          <w:color w:val="000000"/>
          <w:sz w:val="27"/>
          <w:szCs w:val="27"/>
        </w:rPr>
      </w:pPr>
      <w:r>
        <w:rPr>
          <w:color w:val="000000"/>
          <w:sz w:val="27"/>
          <w:szCs w:val="27"/>
        </w:rPr>
        <w:t xml:space="preserve">Tal </w:t>
      </w:r>
      <w:proofErr w:type="spellStart"/>
      <w:r>
        <w:rPr>
          <w:color w:val="000000"/>
          <w:sz w:val="27"/>
          <w:szCs w:val="27"/>
        </w:rPr>
        <w:t>Pupko</w:t>
      </w:r>
      <w:proofErr w:type="spellEnd"/>
      <w:r>
        <w:rPr>
          <w:color w:val="000000"/>
          <w:sz w:val="27"/>
          <w:szCs w:val="27"/>
        </w:rPr>
        <w:t>, Tel: +972 3 640 7693; Fax: +972 3 642 2046; E-mail: talp@tauex.tau.ac.il</w:t>
      </w:r>
    </w:p>
    <w:p w14:paraId="120F4567" w14:textId="77777777" w:rsidR="006E7B4C" w:rsidRDefault="006E7B4C">
      <w:pPr>
        <w:pStyle w:val="NormalWeb"/>
        <w:spacing w:before="280" w:after="280"/>
        <w:rPr>
          <w:color w:val="000000"/>
          <w:sz w:val="27"/>
          <w:szCs w:val="27"/>
        </w:rPr>
      </w:pPr>
    </w:p>
    <w:p w14:paraId="6EE63D8F" w14:textId="77777777" w:rsidR="006E7B4C" w:rsidRDefault="00D72300">
      <w:pPr>
        <w:pStyle w:val="NormalWeb"/>
        <w:spacing w:before="280" w:after="280"/>
        <w:rPr>
          <w:color w:val="000000"/>
          <w:sz w:val="27"/>
          <w:szCs w:val="27"/>
        </w:rPr>
      </w:pPr>
      <w:r>
        <w:rPr>
          <w:color w:val="000000"/>
          <w:sz w:val="27"/>
          <w:szCs w:val="27"/>
        </w:rPr>
        <w:t xml:space="preserve">Keywords: sequencing, webserver, </w:t>
      </w:r>
      <w:r>
        <w:t>DNA contamination, interactive webpage</w:t>
      </w:r>
      <w:r>
        <w:br w:type="page"/>
      </w:r>
    </w:p>
    <w:p w14:paraId="11D4792F" w14:textId="77777777" w:rsidR="006E7B4C" w:rsidRDefault="00D72300">
      <w:pPr>
        <w:pStyle w:val="Heading1"/>
      </w:pPr>
      <w:r>
        <w:lastRenderedPageBreak/>
        <w:t>Abstract</w:t>
      </w:r>
    </w:p>
    <w:p w14:paraId="1F39B8A6" w14:textId="77777777"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Recent advances in sequencing and informatics te</w:t>
      </w:r>
      <w:r>
        <w:rPr>
          <w:rFonts w:ascii="Times New Roman" w:eastAsia="Times New Roman" w:hAnsi="Times New Roman" w:cs="Times New Roman"/>
          <w:sz w:val="24"/>
          <w:szCs w:val="24"/>
        </w:rPr>
        <w:t>chnologies have led to a deluge of sequencing</w:t>
      </w:r>
      <w:ins w:id="1" w:author="Unknown Author" w:date="2021-12-22T13:51:00Z">
        <w:r>
          <w:rPr>
            <w:rFonts w:ascii="Times New Roman" w:eastAsia="Times New Roman" w:hAnsi="Times New Roman" w:cs="Times New Roman"/>
            <w:sz w:val="24"/>
            <w:szCs w:val="24"/>
          </w:rPr>
          <w:t xml:space="preserve"> data</w:t>
        </w:r>
      </w:ins>
      <w:del w:id="2" w:author="Unknown Author" w:date="2021-12-22T13:51:00Z">
        <w:r>
          <w:rPr>
            <w:rFonts w:ascii="Times New Roman" w:eastAsia="Times New Roman" w:hAnsi="Times New Roman" w:cs="Times New Roman"/>
            <w:sz w:val="24"/>
            <w:szCs w:val="24"/>
          </w:rPr>
          <w:delText>s</w:delText>
        </w:r>
      </w:del>
      <w:r>
        <w:rPr>
          <w:rFonts w:ascii="Times New Roman" w:eastAsia="Times New Roman" w:hAnsi="Times New Roman" w:cs="Times New Roman"/>
          <w:sz w:val="24"/>
          <w:szCs w:val="24"/>
        </w:rPr>
        <w:t xml:space="preserve">. This has dramatically changed our understanding of the genome and the understating of biology. While it is now relatively easy to sequence, extracting only meaningful reads is still a challenge. Here we </w:t>
      </w:r>
      <w:r>
        <w:rPr>
          <w:rFonts w:ascii="Times New Roman" w:eastAsia="Times New Roman" w:hAnsi="Times New Roman" w:cs="Times New Roman"/>
          <w:sz w:val="24"/>
          <w:szCs w:val="24"/>
        </w:rPr>
        <w:t xml:space="preserve">introduce a new webserver to facilitate the filtering process. Three of the main features implemented in </w:t>
      </w:r>
      <w:r>
        <w:rPr>
          <w:rFonts w:ascii="Times New Roman" w:eastAsia="Times New Roman" w:hAnsi="Times New Roman" w:cs="Times New Roman"/>
          <w:sz w:val="24"/>
          <w:szCs w:val="24"/>
          <w:highlight w:val="yellow"/>
        </w:rPr>
        <w:t>&lt;Name&gt;</w:t>
      </w:r>
      <w:r>
        <w:rPr>
          <w:rFonts w:ascii="Times New Roman" w:eastAsia="Times New Roman" w:hAnsi="Times New Roman" w:cs="Times New Roman"/>
          <w:sz w:val="24"/>
          <w:szCs w:val="24"/>
        </w:rPr>
        <w:t xml:space="preserve"> are: (1) automate</w:t>
      </w:r>
      <w:ins w:id="3" w:author="Unknown Author" w:date="2021-12-22T13:51:00Z">
        <w:r>
          <w:rPr>
            <w:rFonts w:ascii="Times New Roman" w:eastAsia="Times New Roman" w:hAnsi="Times New Roman" w:cs="Times New Roman"/>
            <w:sz w:val="24"/>
            <w:szCs w:val="24"/>
          </w:rPr>
          <w:t>d</w:t>
        </w:r>
      </w:ins>
      <w:r>
        <w:rPr>
          <w:rFonts w:ascii="Times New Roman" w:eastAsia="Times New Roman" w:hAnsi="Times New Roman" w:cs="Times New Roman"/>
          <w:sz w:val="24"/>
          <w:szCs w:val="24"/>
        </w:rPr>
        <w:t xml:space="preserve"> updating of the latest bacteria database; (2) fast </w:t>
      </w:r>
      <w:del w:id="4" w:author="Unknown Author" w:date="2021-12-22T13:52:00Z">
        <w:r>
          <w:rPr>
            <w:rFonts w:ascii="Times New Roman" w:eastAsia="Times New Roman" w:hAnsi="Times New Roman" w:cs="Times New Roman"/>
            <w:sz w:val="24"/>
            <w:szCs w:val="24"/>
          </w:rPr>
          <w:delText>comparing</w:delText>
        </w:r>
      </w:del>
      <w:ins w:id="5" w:author="Unknown Author" w:date="2021-12-22T13:52:00Z">
        <w:r>
          <w:rPr>
            <w:rFonts w:ascii="Times New Roman" w:eastAsia="Times New Roman" w:hAnsi="Times New Roman" w:cs="Times New Roman"/>
            <w:sz w:val="24"/>
            <w:szCs w:val="24"/>
          </w:rPr>
          <w:t>comparison of</w:t>
        </w:r>
      </w:ins>
      <w:r>
        <w:rPr>
          <w:rFonts w:ascii="Times New Roman" w:eastAsia="Times New Roman" w:hAnsi="Times New Roman" w:cs="Times New Roman"/>
          <w:sz w:val="24"/>
          <w:szCs w:val="24"/>
        </w:rPr>
        <w:t xml:space="preserve"> the input reads to the database; (3) a simple interactive web page to further analyze the results. Our goal is to be a one stop shop for cleaning sequencing data from contaminations.</w:t>
      </w:r>
    </w:p>
    <w:p w14:paraId="046D711B" w14:textId="77777777" w:rsidR="006E7B4C" w:rsidRDefault="00D72300">
      <w:pPr>
        <w:rPr>
          <w:rFonts w:asciiTheme="majorHAnsi" w:eastAsiaTheme="majorEastAsia" w:hAnsiTheme="majorHAnsi" w:cstheme="majorBidi"/>
          <w:b/>
          <w:bCs/>
          <w:color w:val="2F5496" w:themeColor="accent1" w:themeShade="BF"/>
          <w:sz w:val="28"/>
          <w:szCs w:val="28"/>
        </w:rPr>
      </w:pPr>
      <w:r>
        <w:br w:type="page"/>
      </w:r>
    </w:p>
    <w:p w14:paraId="7598C025" w14:textId="77777777" w:rsidR="006E7B4C" w:rsidRDefault="00D72300">
      <w:pPr>
        <w:pStyle w:val="Heading1"/>
      </w:pPr>
      <w:r>
        <w:lastRenderedPageBreak/>
        <w:t>Introduction</w:t>
      </w:r>
    </w:p>
    <w:p w14:paraId="00103325" w14:textId="77777777"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 the past decades, the price of sequencing has been d</w:t>
      </w:r>
      <w:r>
        <w:rPr>
          <w:rFonts w:ascii="Times New Roman" w:eastAsia="Times New Roman" w:hAnsi="Times New Roman" w:cs="Times New Roman"/>
          <w:sz w:val="24"/>
          <w:szCs w:val="24"/>
        </w:rPr>
        <w:t xml:space="preserve">ecreasing rapidly </w:t>
      </w:r>
      <w:r>
        <w:fldChar w:fldCharType="begin"/>
      </w:r>
      <w:r>
        <w:rPr>
          <w:rFonts w:ascii="Times New Roman" w:eastAsia="Times New Roman" w:hAnsi="Times New Roman" w:cs="Times New Roman"/>
          <w:sz w:val="24"/>
          <w:szCs w:val="24"/>
        </w:rPr>
        <w:instrText>ADDIN ZOTERO_ITEM CSL_CITATION {"citationID":"AQOjmGOy","properties":{"formattedCitation":"(Check Hayden 2014)","plainCitation":"(Check Hayden 2014)","noteIndex":0},"citationItems":[{"id":68,"uris":["http://zotero.org/users/local/jOgt6nKw</w:instrText>
      </w:r>
      <w:r>
        <w:rPr>
          <w:rFonts w:ascii="Times New Roman" w:eastAsia="Times New Roman" w:hAnsi="Times New Roman" w:cs="Times New Roman"/>
          <w:sz w:val="24"/>
          <w:szCs w:val="24"/>
        </w:rPr>
        <w:instrText>/items/VCC5QPRI"],"uri":["http://zotero.org/users/local/jOgt6nKw/items/VCC5QPRI"],"itemData":{"id":68,"type":"article-journal","abstract":"With a unique programme, the US government has managed to drive the cost of genome sequencing down towards a much-ant</w:instrText>
      </w:r>
      <w:r>
        <w:rPr>
          <w:rFonts w:ascii="Times New Roman" w:eastAsia="Times New Roman" w:hAnsi="Times New Roman" w:cs="Times New Roman"/>
          <w:sz w:val="24"/>
          <w:szCs w:val="24"/>
        </w:rPr>
        <w:instrText>icipated target.","container-title":"Nature","DOI":"10.1038/507294a","ISSN":"1476-4687","issue":"7492","language":"en","note":"Bandiera_abtest: a\nCg_type: Nature Research Journals\nnumber: 7492\nPrimary_atype: News\npublisher: Nature Publishing Group\nSub</w:instrText>
      </w:r>
      <w:r>
        <w:rPr>
          <w:rFonts w:ascii="Times New Roman" w:eastAsia="Times New Roman" w:hAnsi="Times New Roman" w:cs="Times New Roman"/>
          <w:sz w:val="24"/>
          <w:szCs w:val="24"/>
        </w:rPr>
        <w:instrText>ject_term: Business;Genetics;Genomics\nSubject_term_id: business;genetics;genomics","page":"294-295","source":"www.nature.com","title":"Technology: The $1,000 genome","title-short":"Technology","volume":"507","author":[{"family":"Check Hayden","given":"Eri</w:instrText>
      </w:r>
      <w:r>
        <w:rPr>
          <w:rFonts w:ascii="Times New Roman" w:eastAsia="Times New Roman" w:hAnsi="Times New Roman" w:cs="Times New Roman"/>
          <w:sz w:val="24"/>
          <w:szCs w:val="24"/>
        </w:rPr>
        <w:instrText>ka"}],"issued":{"date-parts":[["2014",3,1]]}}}],"schema":"https://github.com/citation-style-language/schema/raw/master/csl-citation.json"}</w:instrText>
      </w:r>
      <w:r>
        <w:rPr>
          <w:rFonts w:ascii="Times New Roman" w:eastAsia="Times New Roman" w:hAnsi="Times New Roman" w:cs="Times New Roman"/>
          <w:sz w:val="24"/>
          <w:szCs w:val="24"/>
        </w:rPr>
        <w:fldChar w:fldCharType="separate"/>
      </w:r>
      <w:r>
        <w:rPr>
          <w:rFonts w:ascii="Times New Roman" w:hAnsi="Times New Roman" w:cs="Times New Roman"/>
          <w:sz w:val="24"/>
        </w:rPr>
        <w:t>(Check Hayden 2014)</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This allowed research groups all over the world to sequence different species and doubled the </w:t>
      </w:r>
      <w:r>
        <w:rPr>
          <w:rFonts w:ascii="Times New Roman" w:eastAsia="Times New Roman" w:hAnsi="Times New Roman" w:cs="Times New Roman"/>
          <w:sz w:val="24"/>
          <w:szCs w:val="24"/>
        </w:rPr>
        <w:t xml:space="preserve">size of the GenBank every few months </w:t>
      </w:r>
      <w:r>
        <w:fldChar w:fldCharType="begin"/>
      </w:r>
      <w:r>
        <w:rPr>
          <w:rFonts w:ascii="Times New Roman" w:eastAsia="Times New Roman" w:hAnsi="Times New Roman" w:cs="Times New Roman"/>
          <w:sz w:val="24"/>
          <w:szCs w:val="24"/>
        </w:rPr>
        <w:instrText>ADDIN ZOTERO_ITEM CSL_CITATION {"citationID":"iaPrw1OF","properties":{"formattedCitation":"(Benson et al. 2018)","plainCitation":"(Benson et al. 2018)","noteIndex":0},"citationItems":[{"id":78,"uris":["http://zotero.org</w:instrText>
      </w:r>
      <w:r>
        <w:rPr>
          <w:rFonts w:ascii="Times New Roman" w:eastAsia="Times New Roman" w:hAnsi="Times New Roman" w:cs="Times New Roman"/>
          <w:sz w:val="24"/>
          <w:szCs w:val="24"/>
        </w:rPr>
        <w:instrText>/users/local/jOgt6nKw/items/SEUUFYU7"],"uri":["http://zotero.org/users/local/jOgt6nKw/items/SEUUFYU7"],"itemData":{"id":78,"type":"article-journal","abstract":"GenBank® (www.ncbi.nlm.nih.gov/genbank/) is a comprehensive database that contains publicly avai</w:instrText>
      </w:r>
      <w:r>
        <w:rPr>
          <w:rFonts w:ascii="Times New Roman" w:eastAsia="Times New Roman" w:hAnsi="Times New Roman" w:cs="Times New Roman"/>
          <w:sz w:val="24"/>
          <w:szCs w:val="24"/>
        </w:rPr>
        <w:instrText>lable nucleotide sequences for 400 000 formally described species. These sequences are obtained primarily through submissions from individual laboratories and batch submissions from large-scale sequencing projects, including whole genome shotgun and enviro</w:instrText>
      </w:r>
      <w:r>
        <w:rPr>
          <w:rFonts w:ascii="Times New Roman" w:eastAsia="Times New Roman" w:hAnsi="Times New Roman" w:cs="Times New Roman"/>
          <w:sz w:val="24"/>
          <w:szCs w:val="24"/>
        </w:rPr>
        <w:instrText>nmental sampling projects. Most submissions are made using BankIt, the National Center for Biotechnology Information (NCBI) Submission Portal, or the tool tbl2asn. GenBank staff assign accession numbers upon data receipt. Daily data exchange with the Europ</w:instrText>
      </w:r>
      <w:r>
        <w:rPr>
          <w:rFonts w:ascii="Times New Roman" w:eastAsia="Times New Roman" w:hAnsi="Times New Roman" w:cs="Times New Roman"/>
          <w:sz w:val="24"/>
          <w:szCs w:val="24"/>
        </w:rPr>
        <w:instrText>ean Nucleotide Archive and the DNA Data Bank of Japan ensures worldwide coverage. GenBank is accessible through the NCBI Nucleotide database, which links to related information such as taxonomy, genomes, protein sequences and structures, and biomedical jou</w:instrText>
      </w:r>
      <w:r>
        <w:rPr>
          <w:rFonts w:ascii="Times New Roman" w:eastAsia="Times New Roman" w:hAnsi="Times New Roman" w:cs="Times New Roman"/>
          <w:sz w:val="24"/>
          <w:szCs w:val="24"/>
        </w:rPr>
        <w:instrText>rnal literature in PubMed. BLAST provides sequence similarity searches of GenBank and other sequence databases. Complete bimonthly releases and daily updates of the GenBank database are available by FTP. Recent updates include changes to sequence identiﬁer</w:instrText>
      </w:r>
      <w:r>
        <w:rPr>
          <w:rFonts w:ascii="Times New Roman" w:eastAsia="Times New Roman" w:hAnsi="Times New Roman" w:cs="Times New Roman"/>
          <w:sz w:val="24"/>
          <w:szCs w:val="24"/>
        </w:rPr>
        <w:instrText>s, submission wizards for 16S and Inﬂuenza sequences, and an Identical Protein Groups resource.","container-title":"Nucleic Acids Research","DOI":"10.1093/nar/gkx1094","ISSN":"0305-1048, 1362-4962","issue":"D1","language":"en","page":"D41-D47","source":"DO</w:instrText>
      </w:r>
      <w:r>
        <w:rPr>
          <w:rFonts w:ascii="Times New Roman" w:eastAsia="Times New Roman" w:hAnsi="Times New Roman" w:cs="Times New Roman"/>
          <w:sz w:val="24"/>
          <w:szCs w:val="24"/>
        </w:rPr>
        <w:instrText>I.org (Crossref)","title":"GenBank","volume":"46","author":[{"family":"Benson","given":"Dennis A"},{"family":"Cavanaugh","given":"Mark"},{"family":"Clark","given":"Karen"},{"family":"Karsch-Mizrachi","given":"Ilene"},{"family":"Ostell","given":"James"},{"f</w:instrText>
      </w:r>
      <w:r>
        <w:rPr>
          <w:rFonts w:ascii="Times New Roman" w:eastAsia="Times New Roman" w:hAnsi="Times New Roman" w:cs="Times New Roman"/>
          <w:sz w:val="24"/>
          <w:szCs w:val="24"/>
        </w:rPr>
        <w:instrText>amily":"Pruitt","given":"Kim D"},{"family":"Sayers","given":"Eric W"}],"issued":{"date-parts":[["2018",1,4]]}}}],"schema":"https://github.com/citation-style-language/schema/raw/master/csl-citation.json"}</w:instrText>
      </w:r>
      <w:r>
        <w:rPr>
          <w:rFonts w:ascii="Times New Roman" w:eastAsia="Times New Roman" w:hAnsi="Times New Roman" w:cs="Times New Roman"/>
          <w:sz w:val="24"/>
          <w:szCs w:val="24"/>
        </w:rPr>
        <w:fldChar w:fldCharType="separate"/>
      </w:r>
      <w:r>
        <w:rPr>
          <w:rFonts w:ascii="Times New Roman" w:hAnsi="Times New Roman" w:cs="Times New Roman"/>
          <w:sz w:val="24"/>
        </w:rPr>
        <w:t>(Benson et al. 2018)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The data provided by those s</w:t>
      </w:r>
      <w:r>
        <w:rPr>
          <w:rFonts w:ascii="Times New Roman" w:eastAsia="Times New Roman" w:hAnsi="Times New Roman" w:cs="Times New Roman"/>
          <w:sz w:val="24"/>
          <w:szCs w:val="24"/>
        </w:rPr>
        <w:t>equencing</w:t>
      </w:r>
      <w:ins w:id="6" w:author="Unknown Author" w:date="2021-12-22T13:53:00Z">
        <w:r>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is a vital resource in biology and </w:t>
      </w:r>
      <w:ins w:id="7" w:author="Unknown Author" w:date="2021-12-22T13:54:00Z">
        <w:r>
          <w:rPr>
            <w:rFonts w:ascii="Times New Roman" w:eastAsia="Times New Roman" w:hAnsi="Times New Roman" w:cs="Times New Roman"/>
            <w:sz w:val="24"/>
            <w:szCs w:val="24"/>
          </w:rPr>
          <w:t xml:space="preserve">may </w:t>
        </w:r>
      </w:ins>
      <w:r>
        <w:rPr>
          <w:rFonts w:ascii="Times New Roman" w:eastAsia="Times New Roman" w:hAnsi="Times New Roman" w:cs="Times New Roman"/>
          <w:sz w:val="24"/>
          <w:szCs w:val="24"/>
        </w:rPr>
        <w:t>clarif</w:t>
      </w:r>
      <w:del w:id="8" w:author="Unknown Author" w:date="2021-12-22T13:54:00Z">
        <w:r>
          <w:rPr>
            <w:rFonts w:ascii="Times New Roman" w:eastAsia="Times New Roman" w:hAnsi="Times New Roman" w:cs="Times New Roman"/>
            <w:sz w:val="24"/>
            <w:szCs w:val="24"/>
          </w:rPr>
          <w:delText>ied</w:delText>
        </w:r>
      </w:del>
      <w:ins w:id="9" w:author="Unknown Author" w:date="2021-12-22T13:54:00Z">
        <w:r>
          <w:rPr>
            <w:rFonts w:ascii="Times New Roman" w:eastAsia="Times New Roman" w:hAnsi="Times New Roman" w:cs="Times New Roman"/>
            <w:sz w:val="24"/>
            <w:szCs w:val="24"/>
          </w:rPr>
          <w:t>y</w:t>
        </w:r>
      </w:ins>
      <w:r>
        <w:rPr>
          <w:rFonts w:ascii="Times New Roman" w:eastAsia="Times New Roman" w:hAnsi="Times New Roman" w:cs="Times New Roman"/>
          <w:sz w:val="24"/>
          <w:szCs w:val="24"/>
        </w:rPr>
        <w:t xml:space="preserve"> many unknowns.</w:t>
      </w:r>
    </w:p>
    <w:p w14:paraId="0886D4E8" w14:textId="77777777"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increase of DNA sequencing, confounding contaminant DNA takes place as one of the main challenges. Instead of finding the genome of the required species, some of the reads</w:t>
      </w:r>
      <w:r>
        <w:rPr>
          <w:rFonts w:ascii="Times New Roman" w:eastAsia="Times New Roman" w:hAnsi="Times New Roman" w:cs="Times New Roman"/>
          <w:sz w:val="24"/>
          <w:szCs w:val="24"/>
        </w:rPr>
        <w:t xml:space="preserve"> are contaminated and originate in different species </w:t>
      </w:r>
      <w:r>
        <w:fldChar w:fldCharType="begin"/>
      </w:r>
      <w:r>
        <w:rPr>
          <w:rFonts w:ascii="Times New Roman" w:eastAsia="Times New Roman" w:hAnsi="Times New Roman" w:cs="Times New Roman"/>
          <w:sz w:val="24"/>
          <w:szCs w:val="24"/>
        </w:rPr>
        <w:instrText>ADDIN ZOTERO_ITEM CSL_CITATION {"citationID":"uQP6dkpz","properties":{"formattedCitation":"(Steinegger and Salzberg 2020)","plainCitation":"(Steinegger and Salzberg 2020)","noteIndex":0},"citationItems":</w:instrText>
      </w:r>
      <w:r>
        <w:rPr>
          <w:rFonts w:ascii="Times New Roman" w:eastAsia="Times New Roman" w:hAnsi="Times New Roman" w:cs="Times New Roman"/>
          <w:sz w:val="24"/>
          <w:szCs w:val="24"/>
        </w:rPr>
        <w:instrText>[{"id":79,"uris":["http://zotero.org/users/local/jOgt6nKw/items/S3YBHV3D"],"uri":["http://zotero.org/users/local/jOgt6nKw/items/S3YBHV3D"],"itemData":{"id":79,"type":"article-journal","abstract":"Genomic analyses are sensitive to contamination in public da</w:instrText>
      </w:r>
      <w:r>
        <w:rPr>
          <w:rFonts w:ascii="Times New Roman" w:eastAsia="Times New Roman" w:hAnsi="Times New Roman" w:cs="Times New Roman"/>
          <w:sz w:val="24"/>
          <w:szCs w:val="24"/>
        </w:rPr>
        <w:instrText>tabases caused by incorrectly labeled reference sequences. Here, we describe Conterminator, an efficient method to detect and remove incorrectly labeled sequences by an exhaustive all-against-all sequence comparison. Our analysis reports contamination of 2</w:instrText>
      </w:r>
      <w:r>
        <w:rPr>
          <w:rFonts w:ascii="Times New Roman" w:eastAsia="Times New Roman" w:hAnsi="Times New Roman" w:cs="Times New Roman"/>
          <w:sz w:val="24"/>
          <w:szCs w:val="24"/>
        </w:rPr>
        <w:instrText>,161,746, 114,035, and 14,148 sequences in the RefSeq, GenBank, and NR databases, respectively, spanning the whole range from draft to “complete” model organism genomes. Our method scales linearly with input size and can process 3.3 TB in 12 days on a 32-c</w:instrText>
      </w:r>
      <w:r>
        <w:rPr>
          <w:rFonts w:ascii="Times New Roman" w:eastAsia="Times New Roman" w:hAnsi="Times New Roman" w:cs="Times New Roman"/>
          <w:sz w:val="24"/>
          <w:szCs w:val="24"/>
        </w:rPr>
        <w:instrText>ore computer. Conterminator can help ensure the quality of reference databases. Source code (GPLv3): https://github.com/martin-steinegger/conterminator","container-title":"Genome Biology","DOI":"10.1186/s13059-020-02023-1","ISSN":"1474-760X","issue":"1","j</w:instrText>
      </w:r>
      <w:r>
        <w:rPr>
          <w:rFonts w:ascii="Times New Roman" w:eastAsia="Times New Roman" w:hAnsi="Times New Roman" w:cs="Times New Roman"/>
          <w:sz w:val="24"/>
          <w:szCs w:val="24"/>
        </w:rPr>
        <w:instrText>ournalAbbreviation":"Genome Biology","page":"115","source":"BioMed Central","title":"Terminating contamination: large-scale search identifies more than 2,000,000 contaminated entries in GenBank","title-short":"Terminating contamination","volume":"21","auth</w:instrText>
      </w:r>
      <w:r>
        <w:rPr>
          <w:rFonts w:ascii="Times New Roman" w:eastAsia="Times New Roman" w:hAnsi="Times New Roman" w:cs="Times New Roman"/>
          <w:sz w:val="24"/>
          <w:szCs w:val="24"/>
        </w:rPr>
        <w:instrText>or":[{"family":"Steinegger","given":"Martin"},{"family":"Salzberg","given":"Steven L."}],"issued":{"date-parts":[["2020",5,12]]}}}],"schema":"https://github.com/citation-style-language/schema/raw/master/csl-citation.json"}</w:instrText>
      </w:r>
      <w:r>
        <w:rPr>
          <w:rFonts w:ascii="Times New Roman" w:eastAsia="Times New Roman" w:hAnsi="Times New Roman" w:cs="Times New Roman"/>
          <w:sz w:val="24"/>
          <w:szCs w:val="24"/>
        </w:rPr>
        <w:fldChar w:fldCharType="separate"/>
      </w:r>
      <w:r>
        <w:rPr>
          <w:rFonts w:ascii="Times New Roman" w:hAnsi="Times New Roman" w:cs="Times New Roman"/>
          <w:sz w:val="24"/>
        </w:rPr>
        <w:t>(Steinegger and Salzberg 2020)</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contamination can have a significant effect on the later analysis including false positive SNP’s identification </w:t>
      </w:r>
      <w:r>
        <w:fldChar w:fldCharType="begin"/>
      </w:r>
      <w:r>
        <w:rPr>
          <w:rFonts w:ascii="Times New Roman" w:eastAsia="Times New Roman" w:hAnsi="Times New Roman" w:cs="Times New Roman"/>
          <w:sz w:val="24"/>
          <w:szCs w:val="24"/>
        </w:rPr>
        <w:instrText>ADDIN ZOTERO_ITEM CSL_CITATION {"citationID":"hkZ70evR","properties":{"formattedCitation":"(Goig et al. 2020)","plainCitation":"(Goig et a</w:instrText>
      </w:r>
      <w:r>
        <w:rPr>
          <w:rFonts w:ascii="Times New Roman" w:eastAsia="Times New Roman" w:hAnsi="Times New Roman" w:cs="Times New Roman"/>
          <w:sz w:val="24"/>
          <w:szCs w:val="24"/>
        </w:rPr>
        <w:instrText xml:space="preserve">l. 2020)","noteIndex":0},"citationItems":[{"id":71,"uris":["http://zotero.org/users/local/jOgt6nKw/items/KELDW668"],"uri":["http://zotero.org/users/local/jOgt6nKw/items/KELDW668"],"itemData":{"id":71,"type":"article-journal","abstract":"Contaminant DNA is </w:instrText>
      </w:r>
      <w:r>
        <w:rPr>
          <w:rFonts w:ascii="Times New Roman" w:eastAsia="Times New Roman" w:hAnsi="Times New Roman" w:cs="Times New Roman"/>
          <w:sz w:val="24"/>
          <w:szCs w:val="24"/>
        </w:rPr>
        <w:instrText>a well-known confounding factor in molecular biology and in genomic repositories. Strikingly, analysis workflows for whole-genome sequencing (WGS) data commonly do not account for errors potentially introduced by contamination, which could lead to the wron</w:instrText>
      </w:r>
      <w:r>
        <w:rPr>
          <w:rFonts w:ascii="Times New Roman" w:eastAsia="Times New Roman" w:hAnsi="Times New Roman" w:cs="Times New Roman"/>
          <w:sz w:val="24"/>
          <w:szCs w:val="24"/>
        </w:rPr>
        <w:instrText>g assessment of allele frequency both in basic and clinical research.","container-title":"BMC Biology","DOI":"10.1186/s12915-020-0748-z","ISSN":"1741-7007","issue":"1","journalAbbreviation":"BMC Biology","page":"24","source":"BioMed Central","title":"Conta</w:instrText>
      </w:r>
      <w:r>
        <w:rPr>
          <w:rFonts w:ascii="Times New Roman" w:eastAsia="Times New Roman" w:hAnsi="Times New Roman" w:cs="Times New Roman"/>
          <w:sz w:val="24"/>
          <w:szCs w:val="24"/>
        </w:rPr>
        <w:instrText>minant DNA in bacterial sequencing experiments is a major source of false genetic variability","volume":"18","author":[{"family":"Goig","given":"Galo A."},{"family":"Blanco","given":"Silvia"},{"family":"Garcia-Basteiro","given":"Alberto L."},{"family":"Com</w:instrText>
      </w:r>
      <w:r>
        <w:rPr>
          <w:rFonts w:ascii="Times New Roman" w:eastAsia="Times New Roman" w:hAnsi="Times New Roman" w:cs="Times New Roman"/>
          <w:sz w:val="24"/>
          <w:szCs w:val="24"/>
        </w:rPr>
        <w:instrText>as","given":"Iñaki"}],"issued":{"date-parts":[["2020",3,2]]}}}],"schema":"https://github.com/citation-style-language/schema/raw/master/csl-citation.json"}</w:instrText>
      </w:r>
      <w:r>
        <w:rPr>
          <w:rFonts w:ascii="Times New Roman" w:eastAsia="Times New Roman" w:hAnsi="Times New Roman" w:cs="Times New Roman"/>
          <w:sz w:val="24"/>
          <w:szCs w:val="24"/>
        </w:rPr>
        <w:fldChar w:fldCharType="separate"/>
      </w:r>
      <w:r>
        <w:rPr>
          <w:rFonts w:ascii="Times New Roman" w:hAnsi="Times New Roman" w:cs="Times New Roman"/>
          <w:sz w:val="24"/>
        </w:rPr>
        <w:t>(Goig et al. 2020)</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incorrect labels on sequences in metagenomic studies </w:t>
      </w:r>
      <w:r>
        <w:fldChar w:fldCharType="begin"/>
      </w:r>
      <w:r>
        <w:rPr>
          <w:rFonts w:ascii="Times New Roman" w:eastAsia="Times New Roman" w:hAnsi="Times New Roman" w:cs="Times New Roman"/>
          <w:sz w:val="24"/>
          <w:szCs w:val="24"/>
        </w:rPr>
        <w:instrText>ADDIN ZOTERO_ITEM CSL_CITA</w:instrText>
      </w:r>
      <w:r>
        <w:rPr>
          <w:rFonts w:ascii="Times New Roman" w:eastAsia="Times New Roman" w:hAnsi="Times New Roman" w:cs="Times New Roman"/>
          <w:sz w:val="24"/>
          <w:szCs w:val="24"/>
        </w:rPr>
        <w:instrText>TION {"citationID":"oDDTGPmS","properties":{"formattedCitation":"(Kirstahler et al. 2018)","plainCitation":"(Kirstahler et al. 2018)","noteIndex":0},"citationItems":[{"id":74,"uris":["http://zotero.org/users/local/jOgt6nKw/items/VSN3ZGN2"],"uri":["http://z</w:instrText>
      </w:r>
      <w:r>
        <w:rPr>
          <w:rFonts w:ascii="Times New Roman" w:eastAsia="Times New Roman" w:hAnsi="Times New Roman" w:cs="Times New Roman"/>
          <w:sz w:val="24"/>
          <w:szCs w:val="24"/>
        </w:rPr>
        <w:instrText>otero.org/users/local/jOgt6nKw/items/VSN3ZGN2"],"itemData":{"id":74,"type":"article-journal","abstract":"Advances in genomics have the potential to revolutionize clinical diagnostics. Here, we examine the microbiome of vitreous (intraocular body fluid) fro</w:instrText>
      </w:r>
      <w:r>
        <w:rPr>
          <w:rFonts w:ascii="Times New Roman" w:eastAsia="Times New Roman" w:hAnsi="Times New Roman" w:cs="Times New Roman"/>
          <w:sz w:val="24"/>
          <w:szCs w:val="24"/>
        </w:rPr>
        <w:instrText>m patients who developed endophthalmitis following cataract surgery or intravitreal injection. Endophthalmitis is an inflammation of the intraocular cavity and can lead to a permanent loss of vision. As controls, we included vitreous from endophthalmitis-n</w:instrText>
      </w:r>
      <w:r>
        <w:rPr>
          <w:rFonts w:ascii="Times New Roman" w:eastAsia="Times New Roman" w:hAnsi="Times New Roman" w:cs="Times New Roman"/>
          <w:sz w:val="24"/>
          <w:szCs w:val="24"/>
        </w:rPr>
        <w:instrText>egative patients, balanced salt solution used during vitrectomy and DNA extraction blanks. We compared two DNA isolation procedures and found that an ultraclean production of reagents appeared to reduce background DNA in these low microbial biomass samples</w:instrText>
      </w:r>
      <w:r>
        <w:rPr>
          <w:rFonts w:ascii="Times New Roman" w:eastAsia="Times New Roman" w:hAnsi="Times New Roman" w:cs="Times New Roman"/>
          <w:sz w:val="24"/>
          <w:szCs w:val="24"/>
        </w:rPr>
        <w:instrText xml:space="preserve">. We created a curated microbial genome database (&gt;5700 genomes) and designed a metagenomics workflow with filtering steps to reduce DNA sequences originating from: (i) human hosts, (ii) ambiguousness/contaminants in public microbial reference genomes and </w:instrText>
      </w:r>
      <w:r>
        <w:rPr>
          <w:rFonts w:ascii="Times New Roman" w:eastAsia="Times New Roman" w:hAnsi="Times New Roman" w:cs="Times New Roman"/>
          <w:sz w:val="24"/>
          <w:szCs w:val="24"/>
        </w:rPr>
        <w:instrText>(iii) the environment. Our metagenomic read classification revealed in nearly all cases the same microorganism that was determined in cultivation- and mass spectrometry-based analyses. For some patients, we identified the sequence type of the microorganism</w:instrText>
      </w:r>
      <w:r>
        <w:rPr>
          <w:rFonts w:ascii="Times New Roman" w:eastAsia="Times New Roman" w:hAnsi="Times New Roman" w:cs="Times New Roman"/>
          <w:sz w:val="24"/>
          <w:szCs w:val="24"/>
        </w:rPr>
        <w:instrText xml:space="preserve"> and antibiotic resistance genes through analyses of whole genome sequence (WGS) assemblies of isolates and metagenomic assemblies. Together, we conclude that genomics-based analyses of human ocular body fluid specimens can provide actionable information r</w:instrText>
      </w:r>
      <w:r>
        <w:rPr>
          <w:rFonts w:ascii="Times New Roman" w:eastAsia="Times New Roman" w:hAnsi="Times New Roman" w:cs="Times New Roman"/>
          <w:sz w:val="24"/>
          <w:szCs w:val="24"/>
        </w:rPr>
        <w:instrText>elevant to infectious disease management.","container-title":"Scientific Reports","DOI":"10.1038/s41598-018-22416-4","ISSN":"2045-2322","issue":"1","journalAbbreviation":"Sci Rep","language":"en","note":"Bandiera_abtest: a\nCc_license_type: cc_by\nCg_type:</w:instrText>
      </w:r>
      <w:r>
        <w:rPr>
          <w:rFonts w:ascii="Times New Roman" w:eastAsia="Times New Roman" w:hAnsi="Times New Roman" w:cs="Times New Roman"/>
          <w:sz w:val="24"/>
          <w:szCs w:val="24"/>
        </w:rPr>
        <w:instrText xml:space="preserve"> Nature Research Journals\nnumber: 1\nPrimary_atype: Research\npublisher: Nature Publishing Group\nSubject_term: Clinical microbiology;Computational biology and bioinformatics;Eye diseases;Infectious-disease diagnostics;Metagenomics\nSubject_term_id: clini</w:instrText>
      </w:r>
      <w:r>
        <w:rPr>
          <w:rFonts w:ascii="Times New Roman" w:eastAsia="Times New Roman" w:hAnsi="Times New Roman" w:cs="Times New Roman"/>
          <w:sz w:val="24"/>
          <w:szCs w:val="24"/>
        </w:rPr>
        <w:instrText>cal-microbiology;computational-biology-and-bioinformatics;eye-diseases;infectious-disease-diagnostics;metagenomics","page":"4126","source":"www.nature.com","title":"Genomics-Based Identification of Microorganisms in Human Ocular Body Fluid","volume":"8","a</w:instrText>
      </w:r>
      <w:r>
        <w:rPr>
          <w:rFonts w:ascii="Times New Roman" w:eastAsia="Times New Roman" w:hAnsi="Times New Roman" w:cs="Times New Roman"/>
          <w:sz w:val="24"/>
          <w:szCs w:val="24"/>
        </w:rPr>
        <w:instrText>uthor":[{"family":"Kirstahler","given":"Philipp"},{"family":"Bjerrum","given":"Søren Solborg"},{"family":"Friis-Møller","given":"Alice"},{"family":"Cour","given":"Morten","non-dropping-particle":"la"},{"family":"Aarestrup","given":"Frank M."},{"family":"We</w:instrText>
      </w:r>
      <w:r>
        <w:rPr>
          <w:rFonts w:ascii="Times New Roman" w:eastAsia="Times New Roman" w:hAnsi="Times New Roman" w:cs="Times New Roman"/>
          <w:sz w:val="24"/>
          <w:szCs w:val="24"/>
        </w:rPr>
        <w:instrText>sth","given":"Henrik"},{"family":"Pamp","given":"Sünje Johanna"}],"issued":{"date-parts":[["2018",3,7]]}}}],"schema":"https://github.com/citation-style-language/schema/raw/master/csl-citation.json"}</w:instrText>
      </w:r>
      <w:r>
        <w:rPr>
          <w:rFonts w:ascii="Times New Roman" w:eastAsia="Times New Roman" w:hAnsi="Times New Roman" w:cs="Times New Roman"/>
          <w:sz w:val="24"/>
          <w:szCs w:val="24"/>
        </w:rPr>
        <w:fldChar w:fldCharType="separate"/>
      </w:r>
      <w:r>
        <w:rPr>
          <w:rFonts w:ascii="Times New Roman" w:hAnsi="Times New Roman" w:cs="Times New Roman"/>
          <w:sz w:val="24"/>
        </w:rPr>
        <w:t>(Kirstahler et al. 2018)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37A2802E" w14:textId="77777777"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process of </w:t>
      </w:r>
      <w:r>
        <w:rPr>
          <w:rFonts w:ascii="Times New Roman" w:eastAsia="Times New Roman" w:hAnsi="Times New Roman" w:cs="Times New Roman"/>
          <w:sz w:val="24"/>
          <w:szCs w:val="24"/>
        </w:rPr>
        <w:t>filtering sequencing data is a laborious process, with many steps, including downloading and maintaining databases, and understanding complicated algorithms. Some research laboratories began implementing their own in-house analysis pipelines, and later, di</w:t>
      </w:r>
      <w:r>
        <w:rPr>
          <w:rFonts w:ascii="Times New Roman" w:eastAsia="Times New Roman" w:hAnsi="Times New Roman" w:cs="Times New Roman"/>
          <w:sz w:val="24"/>
          <w:szCs w:val="24"/>
        </w:rPr>
        <w:t>fferent search engines emerge</w:t>
      </w:r>
      <w:ins w:id="10" w:author="Unknown Author" w:date="2021-12-22T13:54:00Z">
        <w:r>
          <w:rPr>
            <w:rFonts w:ascii="Times New Roman" w:eastAsia="Times New Roman" w:hAnsi="Times New Roman" w:cs="Times New Roman"/>
            <w:sz w:val="24"/>
            <w:szCs w:val="24"/>
          </w:rPr>
          <w:t>d</w:t>
        </w:r>
      </w:ins>
      <w:r>
        <w:rPr>
          <w:rFonts w:ascii="Times New Roman" w:eastAsia="Times New Roman" w:hAnsi="Times New Roman" w:cs="Times New Roman"/>
          <w:sz w:val="24"/>
          <w:szCs w:val="24"/>
        </w:rPr>
        <w:t xml:space="preserve"> </w:t>
      </w:r>
      <w:r>
        <w:fldChar w:fldCharType="begin"/>
      </w:r>
      <w:r>
        <w:rPr>
          <w:rFonts w:ascii="Times New Roman" w:eastAsia="Times New Roman" w:hAnsi="Times New Roman" w:cs="Times New Roman"/>
          <w:sz w:val="24"/>
          <w:szCs w:val="24"/>
        </w:rPr>
        <w:instrText>ADDIN ZOTERO_ITEM CSL_CITATION {"citationID":"0nyF8gl8","properties":{"formattedCitation":"(Wood, Lu, and Langmead 2019)","plainCitation":"(Wood, Lu, and Langmead 2019)","noteIndex":0},"citationItems":[{"id":82,"uris":["http:</w:instrText>
      </w:r>
      <w:r>
        <w:rPr>
          <w:rFonts w:ascii="Times New Roman" w:eastAsia="Times New Roman" w:hAnsi="Times New Roman" w:cs="Times New Roman"/>
          <w:sz w:val="24"/>
          <w:szCs w:val="24"/>
        </w:rPr>
        <w:instrText>//zotero.org/users/local/jOgt6nKw/items/GKAL7CC6"],"uri":["http://zotero.org/users/local/jOgt6nKw/items/GKAL7CC6"],"itemData":{"id":82,"type":"article-journal","abstract":"Although Kraken’s k-mer-based approach provides a fast taxonomic classification of m</w:instrText>
      </w:r>
      <w:r>
        <w:rPr>
          <w:rFonts w:ascii="Times New Roman" w:eastAsia="Times New Roman" w:hAnsi="Times New Roman" w:cs="Times New Roman"/>
          <w:sz w:val="24"/>
          <w:szCs w:val="24"/>
        </w:rPr>
        <w:instrText>etagenomic sequence data, its large memory requirements can be limiting for some applications. Kraken 2 improves upon Kraken 1 by reducing memory usage by 85%, allowing greater amounts of reference genomic data to be used, while maintaining high accuracy a</w:instrText>
      </w:r>
      <w:r>
        <w:rPr>
          <w:rFonts w:ascii="Times New Roman" w:eastAsia="Times New Roman" w:hAnsi="Times New Roman" w:cs="Times New Roman"/>
          <w:sz w:val="24"/>
          <w:szCs w:val="24"/>
        </w:rPr>
        <w:instrText>nd increasing speed fivefold. Kraken 2 also introduces a translated search mode, providing increased sensitivity in viral metagenomics analysis.","container-title":"Genome Biology","DOI":"10.1186/s13059-019-1891-0","ISSN":"1474-760X","issue":"1","journalAb</w:instrText>
      </w:r>
      <w:r>
        <w:rPr>
          <w:rFonts w:ascii="Times New Roman" w:eastAsia="Times New Roman" w:hAnsi="Times New Roman" w:cs="Times New Roman"/>
          <w:sz w:val="24"/>
          <w:szCs w:val="24"/>
        </w:rPr>
        <w:instrText>breviation":"Genome Biology","page":"257","source":"BioMed Central","title":"Improved metagenomic analysis with Kraken 2","volume":"20","author":[{"family":"Wood","given":"Derrick E."},{"family":"Lu","given":"Jennifer"},{"family":"Langmead","given":"Ben"}]</w:instrText>
      </w:r>
      <w:r>
        <w:rPr>
          <w:rFonts w:ascii="Times New Roman" w:eastAsia="Times New Roman" w:hAnsi="Times New Roman" w:cs="Times New Roman"/>
          <w:sz w:val="24"/>
          <w:szCs w:val="24"/>
        </w:rPr>
        <w:instrText>,"issued":{"date-parts":[["2019",11,28]]}}}],"schema":"https://github.com/citation-style-language/schema/raw/master/csl-citation.json"}</w:instrText>
      </w:r>
      <w:r>
        <w:rPr>
          <w:rFonts w:ascii="Times New Roman" w:eastAsia="Times New Roman" w:hAnsi="Times New Roman" w:cs="Times New Roman"/>
          <w:sz w:val="24"/>
          <w:szCs w:val="24"/>
        </w:rPr>
        <w:fldChar w:fldCharType="separate"/>
      </w:r>
      <w:r>
        <w:rPr>
          <w:rFonts w:ascii="Times New Roman" w:hAnsi="Times New Roman" w:cs="Times New Roman"/>
          <w:sz w:val="24"/>
        </w:rPr>
        <w:t>(Wood, Lu, and Langmead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These applications require specific working environments (i.e., operating systems), com</w:t>
      </w:r>
      <w:r>
        <w:rPr>
          <w:rFonts w:ascii="Times New Roman" w:eastAsia="Times New Roman" w:hAnsi="Times New Roman" w:cs="Times New Roman"/>
          <w:sz w:val="24"/>
          <w:szCs w:val="24"/>
        </w:rPr>
        <w:t>putation power (multicore machines), more than basic technological skills (e.g., installation and running), and many parameters to configure. Other laboratories do not filter the reads and hence risk incorrect results.</w:t>
      </w:r>
    </w:p>
    <w:p w14:paraId="701C392C" w14:textId="77777777"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present </w:t>
      </w:r>
      <w:r>
        <w:rPr>
          <w:rFonts w:ascii="Times New Roman" w:eastAsia="Times New Roman" w:hAnsi="Times New Roman" w:cs="Times New Roman"/>
          <w:sz w:val="24"/>
          <w:szCs w:val="24"/>
          <w:highlight w:val="yellow"/>
        </w:rPr>
        <w:t>&lt;Name&gt;</w:t>
      </w:r>
      <w:r>
        <w:rPr>
          <w:rFonts w:ascii="Times New Roman" w:eastAsia="Times New Roman" w:hAnsi="Times New Roman" w:cs="Times New Roman"/>
          <w:sz w:val="24"/>
          <w:szCs w:val="24"/>
        </w:rPr>
        <w:t xml:space="preserve"> web server. Th</w:t>
      </w:r>
      <w:r>
        <w:rPr>
          <w:rFonts w:ascii="Times New Roman" w:eastAsia="Times New Roman" w:hAnsi="Times New Roman" w:cs="Times New Roman"/>
          <w:sz w:val="24"/>
          <w:szCs w:val="24"/>
        </w:rPr>
        <w:t>e web server was developed to easily filter genomic reads and make it more accessible for the scientific community.  There is no installation required and no other prerequisites are needed. The server automatically updates the data</w:t>
      </w:r>
      <w:del w:id="11" w:author="Unknown Author" w:date="2021-12-22T13:55:00Z">
        <w:r>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bases and provides a sim</w:t>
      </w:r>
      <w:r>
        <w:rPr>
          <w:rFonts w:ascii="Times New Roman" w:eastAsia="Times New Roman" w:hAnsi="Times New Roman" w:cs="Times New Roman"/>
          <w:sz w:val="24"/>
          <w:szCs w:val="24"/>
        </w:rPr>
        <w:t>ple and interactive graphical user interface (i.e., GUI) to personalizes the user output (Figure 1). Visual and textual results that are ready for publication or further analysis.</w:t>
      </w:r>
    </w:p>
    <w:p w14:paraId="05CA3A29" w14:textId="77777777" w:rsidR="006E7B4C" w:rsidRDefault="00D72300">
      <w:pPr>
        <w:rPr>
          <w:rFonts w:asciiTheme="majorHAnsi" w:eastAsiaTheme="majorEastAsia" w:hAnsiTheme="majorHAnsi" w:cstheme="majorBidi"/>
          <w:color w:val="2F5496" w:themeColor="accent1" w:themeShade="BF"/>
          <w:sz w:val="32"/>
          <w:szCs w:val="32"/>
        </w:rPr>
      </w:pPr>
      <w:r>
        <w:br w:type="page"/>
      </w:r>
    </w:p>
    <w:p w14:paraId="3A25DD09" w14:textId="77777777" w:rsidR="006E7B4C" w:rsidRDefault="00D72300">
      <w:pPr>
        <w:pStyle w:val="Heading1"/>
      </w:pPr>
      <w:r>
        <w:lastRenderedPageBreak/>
        <w:t>Materials and Methods</w:t>
      </w:r>
    </w:p>
    <w:p w14:paraId="599D6734" w14:textId="77777777" w:rsidR="006E7B4C" w:rsidRDefault="00D72300">
      <w:pPr>
        <w:pStyle w:val="Heading2"/>
      </w:pPr>
      <w:r>
        <w:t>Input</w:t>
      </w:r>
    </w:p>
    <w:p w14:paraId="068D13EE" w14:textId="77777777"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highlight w:val="yellow"/>
        </w:rPr>
        <w:t>&lt;Name&gt;</w:t>
      </w:r>
      <w:r>
        <w:rPr>
          <w:rFonts w:ascii="Times New Roman" w:eastAsia="Times New Roman" w:hAnsi="Times New Roman" w:cs="Times New Roman"/>
          <w:sz w:val="24"/>
          <w:szCs w:val="24"/>
        </w:rPr>
        <w:t xml:space="preserve"> web server requires a “</w:t>
      </w:r>
      <w:proofErr w:type="spellStart"/>
      <w:r>
        <w:rPr>
          <w:rFonts w:ascii="Times New Roman" w:eastAsia="Times New Roman" w:hAnsi="Times New Roman" w:cs="Times New Roman"/>
          <w:sz w:val="24"/>
          <w:szCs w:val="24"/>
        </w:rPr>
        <w:t>fasta</w:t>
      </w:r>
      <w:proofErr w:type="spellEnd"/>
      <w:r>
        <w:rPr>
          <w:rFonts w:ascii="Times New Roman" w:eastAsia="Times New Roman" w:hAnsi="Times New Roman" w:cs="Times New Roman"/>
          <w:sz w:val="24"/>
          <w:szCs w:val="24"/>
        </w:rPr>
        <w:t>” or “</w:t>
      </w:r>
      <w:proofErr w:type="spellStart"/>
      <w:r>
        <w:rPr>
          <w:rFonts w:ascii="Times New Roman" w:eastAsia="Times New Roman" w:hAnsi="Times New Roman" w:cs="Times New Roman"/>
          <w:sz w:val="24"/>
          <w:szCs w:val="24"/>
        </w:rPr>
        <w:t>f</w:t>
      </w:r>
      <w:r>
        <w:rPr>
          <w:rFonts w:ascii="Times New Roman" w:eastAsia="Times New Roman" w:hAnsi="Times New Roman" w:cs="Times New Roman"/>
          <w:sz w:val="24"/>
          <w:szCs w:val="24"/>
        </w:rPr>
        <w:t>astqc</w:t>
      </w:r>
      <w:proofErr w:type="spellEnd"/>
      <w:r>
        <w:rPr>
          <w:rFonts w:ascii="Times New Roman" w:eastAsia="Times New Roman" w:hAnsi="Times New Roman" w:cs="Times New Roman"/>
          <w:sz w:val="24"/>
          <w:szCs w:val="24"/>
        </w:rPr>
        <w:t xml:space="preserve">” file containing the reads to be filtered. </w:t>
      </w:r>
      <w:del w:id="12" w:author="Edo Dotan" w:date="2021-12-21T14:32:00Z">
        <w:r>
          <w:rPr>
            <w:rFonts w:ascii="Times New Roman" w:eastAsia="Times New Roman" w:hAnsi="Times New Roman" w:cs="Times New Roman"/>
            <w:sz w:val="24"/>
            <w:szCs w:val="24"/>
          </w:rPr>
          <w:delText>Additionally</w:delText>
        </w:r>
      </w:del>
      <w:ins w:id="13" w:author="Edo Dotan" w:date="2021-12-21T14:32:00Z">
        <w:r>
          <w:rPr>
            <w:rFonts w:ascii="Times New Roman" w:eastAsia="Times New Roman" w:hAnsi="Times New Roman" w:cs="Times New Roman"/>
            <w:sz w:val="24"/>
            <w:szCs w:val="24"/>
          </w:rPr>
          <w:t>Future versions will include different databases so</w:t>
        </w:r>
      </w:ins>
      <w:r>
        <w:rPr>
          <w:rFonts w:ascii="Times New Roman" w:eastAsia="Times New Roman" w:hAnsi="Times New Roman" w:cs="Times New Roman"/>
          <w:sz w:val="24"/>
          <w:szCs w:val="24"/>
        </w:rPr>
        <w:t>, the user may specify which data</w:t>
      </w:r>
      <w:del w:id="14" w:author="Unknown Author" w:date="2021-12-22T13:56:00Z">
        <w:r>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base to search for contaminations against.</w:t>
      </w:r>
    </w:p>
    <w:p w14:paraId="6D42435C" w14:textId="77777777" w:rsidR="006E7B4C" w:rsidRDefault="00D72300">
      <w:pPr>
        <w:pStyle w:val="Heading2"/>
        <w:rPr>
          <w:rFonts w:eastAsia="Times New Roman"/>
          <w:color w:val="auto"/>
        </w:rPr>
      </w:pPr>
      <w:r>
        <w:rPr>
          <w:rFonts w:eastAsia="Times New Roman"/>
        </w:rPr>
        <w:t>Database</w:t>
      </w:r>
    </w:p>
    <w:p w14:paraId="221F1F94" w14:textId="77777777"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month, we download the full databases from NCBI </w:t>
      </w:r>
      <w:r>
        <w:rPr>
          <w:rFonts w:ascii="Times New Roman" w:eastAsia="Times New Roman" w:hAnsi="Times New Roman" w:cs="Times New Roman"/>
          <w:sz w:val="24"/>
          <w:szCs w:val="24"/>
        </w:rPr>
        <w:t>This is an automated process to verify our genomes are up to date. When the download is complete, the data is preprocessed based on the search engine.</w:t>
      </w:r>
    </w:p>
    <w:p w14:paraId="1F0B2DAF" w14:textId="77777777" w:rsidR="006E7B4C" w:rsidRDefault="00D72300">
      <w:pPr>
        <w:pStyle w:val="Heading2"/>
      </w:pPr>
      <w:r>
        <w:t>Search Engine</w:t>
      </w:r>
    </w:p>
    <w:p w14:paraId="0AE45FE7" w14:textId="77777777"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maximize both speed and accuracy, we use the Kraken 2 search engine </w:t>
      </w:r>
      <w:r>
        <w:fldChar w:fldCharType="begin"/>
      </w:r>
      <w:r>
        <w:rPr>
          <w:rFonts w:ascii="Times New Roman" w:eastAsia="Times New Roman" w:hAnsi="Times New Roman" w:cs="Times New Roman"/>
          <w:sz w:val="24"/>
          <w:szCs w:val="24"/>
        </w:rPr>
        <w:instrText>ADDIN ZOTERO_ITEM CS</w:instrText>
      </w:r>
      <w:r>
        <w:rPr>
          <w:rFonts w:ascii="Times New Roman" w:eastAsia="Times New Roman" w:hAnsi="Times New Roman" w:cs="Times New Roman"/>
          <w:sz w:val="24"/>
          <w:szCs w:val="24"/>
        </w:rPr>
        <w:instrText>L_CITATION {"citationID":"6dxCLlYU","properties":{"formattedCitation":"(Wood, Lu, and Langmead 2019)","plainCitation":"(Wood, Lu, and Langmead 2019)","noteIndex":0},"citationItems":[{"id":82,"uris":["http://zotero.org/users/local/jOgt6nKw/items/GKAL7CC6"],</w:instrText>
      </w:r>
      <w:r>
        <w:rPr>
          <w:rFonts w:ascii="Times New Roman" w:eastAsia="Times New Roman" w:hAnsi="Times New Roman" w:cs="Times New Roman"/>
          <w:sz w:val="24"/>
          <w:szCs w:val="24"/>
        </w:rPr>
        <w:instrText>"uri":["http://zotero.org/users/local/jOgt6nKw/items/GKAL7CC6"],"itemData":{"id":82,"type":"article-journal","abstract":"Although Kraken’s k-mer-based approach provides a fast taxonomic classification of metagenomic sequence data, its large memory requirem</w:instrText>
      </w:r>
      <w:r>
        <w:rPr>
          <w:rFonts w:ascii="Times New Roman" w:eastAsia="Times New Roman" w:hAnsi="Times New Roman" w:cs="Times New Roman"/>
          <w:sz w:val="24"/>
          <w:szCs w:val="24"/>
        </w:rPr>
        <w:instrText>ents can be limiting for some applications. Kraken 2 improves upon Kraken 1 by reducing memory usage by 85%, allowing greater amounts of reference genomic data to be used, while maintaining high accuracy and increasing speed fivefold. Kraken 2 also introdu</w:instrText>
      </w:r>
      <w:r>
        <w:rPr>
          <w:rFonts w:ascii="Times New Roman" w:eastAsia="Times New Roman" w:hAnsi="Times New Roman" w:cs="Times New Roman"/>
          <w:sz w:val="24"/>
          <w:szCs w:val="24"/>
        </w:rPr>
        <w:instrText>ces a translated search mode, providing increased sensitivity in viral metagenomics analysis.","container-title":"Genome Biology","DOI":"10.1186/s13059-019-1891-0","ISSN":"1474-760X","issue":"1","journalAbbreviation":"Genome Biology","page":"257","source":</w:instrText>
      </w:r>
      <w:r>
        <w:rPr>
          <w:rFonts w:ascii="Times New Roman" w:eastAsia="Times New Roman" w:hAnsi="Times New Roman" w:cs="Times New Roman"/>
          <w:sz w:val="24"/>
          <w:szCs w:val="24"/>
        </w:rPr>
        <w:instrText>"BioMed Central","title":"Improved metagenomic analysis with Kraken 2","volume":"20","author":[{"family":"Wood","given":"Derrick E."},{"family":"Lu","given":"Jennifer"},{"family":"Langmead","given":"Ben"}],"issued":{"date-parts":[["2019",11,28]]}}}],"schem</w:instrText>
      </w:r>
      <w:r>
        <w:rPr>
          <w:rFonts w:ascii="Times New Roman" w:eastAsia="Times New Roman" w:hAnsi="Times New Roman" w:cs="Times New Roman"/>
          <w:sz w:val="24"/>
          <w:szCs w:val="24"/>
        </w:rPr>
        <w:instrText>a":"https://github.com/citation-style-language/schema/raw/master/csl-citation.json"}</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(Wood, Lu, and Langmead 2019)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With a given read file, each read is split into k-</w:t>
      </w:r>
      <w:proofErr w:type="spellStart"/>
      <w:r>
        <w:rPr>
          <w:rFonts w:ascii="Times New Roman" w:eastAsia="Times New Roman" w:hAnsi="Times New Roman" w:cs="Times New Roman"/>
          <w:sz w:val="24"/>
          <w:szCs w:val="24"/>
        </w:rPr>
        <w:t>mers</w:t>
      </w:r>
      <w:proofErr w:type="spellEnd"/>
      <w:r>
        <w:rPr>
          <w:rFonts w:ascii="Times New Roman" w:eastAsia="Times New Roman" w:hAnsi="Times New Roman" w:cs="Times New Roman"/>
          <w:sz w:val="24"/>
          <w:szCs w:val="24"/>
        </w:rPr>
        <w:t xml:space="preserve"> and then searched in the relevant database. </w:t>
      </w:r>
      <w:ins w:id="15" w:author="Edo Dotan" w:date="2021-12-21T14:37:00Z">
        <w:r>
          <w:rPr>
            <w:rFonts w:ascii="Times New Roman" w:eastAsia="Times New Roman" w:hAnsi="Times New Roman" w:cs="Times New Roman"/>
            <w:sz w:val="24"/>
            <w:szCs w:val="24"/>
          </w:rPr>
          <w:t>K-</w:t>
        </w:r>
        <w:proofErr w:type="spellStart"/>
        <w:r>
          <w:rPr>
            <w:rFonts w:ascii="Times New Roman" w:eastAsia="Times New Roman" w:hAnsi="Times New Roman" w:cs="Times New Roman"/>
            <w:sz w:val="24"/>
            <w:szCs w:val="24"/>
          </w:rPr>
          <w:t>mers</w:t>
        </w:r>
        <w:proofErr w:type="spellEnd"/>
        <w:r>
          <w:rPr>
            <w:rFonts w:ascii="Times New Roman" w:eastAsia="Times New Roman" w:hAnsi="Times New Roman" w:cs="Times New Roman"/>
            <w:sz w:val="24"/>
            <w:szCs w:val="24"/>
          </w:rPr>
          <w:t xml:space="preserve"> </w:t>
        </w:r>
      </w:ins>
      <w:ins w:id="16" w:author="Edo Dotan" w:date="2021-12-21T14:38:00Z">
        <w:r>
          <w:rPr>
            <w:rFonts w:ascii="Times New Roman" w:eastAsia="Times New Roman" w:hAnsi="Times New Roman" w:cs="Times New Roman"/>
            <w:sz w:val="24"/>
            <w:szCs w:val="24"/>
          </w:rPr>
          <w:t xml:space="preserve">are substring of the reads with </w:t>
        </w:r>
        <w:r>
          <w:rPr>
            <w:rFonts w:ascii="Times New Roman" w:eastAsia="Times New Roman" w:hAnsi="Times New Roman" w:cs="Times New Roman"/>
            <w:sz w:val="24"/>
            <w:szCs w:val="24"/>
          </w:rPr>
          <w:t>a</w:t>
        </w:r>
      </w:ins>
      <w:ins w:id="17" w:author="Edo Dotan" w:date="2021-12-21T14:39:00Z">
        <w:r>
          <w:rPr>
            <w:rFonts w:ascii="Times New Roman" w:eastAsia="Times New Roman" w:hAnsi="Times New Roman" w:cs="Times New Roman"/>
            <w:sz w:val="24"/>
            <w:szCs w:val="24"/>
          </w:rPr>
          <w:t xml:space="preserve"> k</w:t>
        </w:r>
      </w:ins>
      <w:ins w:id="18" w:author="Edo Dotan" w:date="2021-12-21T14:38:00Z">
        <w:r>
          <w:rPr>
            <w:rFonts w:ascii="Times New Roman" w:eastAsia="Times New Roman" w:hAnsi="Times New Roman" w:cs="Times New Roman"/>
            <w:sz w:val="24"/>
            <w:szCs w:val="24"/>
          </w:rPr>
          <w:t xml:space="preserve"> const length. </w:t>
        </w:r>
      </w:ins>
      <w:ins w:id="19" w:author="Edo Dotan" w:date="2021-12-21T14:39:00Z">
        <w:r>
          <w:rPr>
            <w:rFonts w:ascii="Times New Roman" w:eastAsia="Times New Roman" w:hAnsi="Times New Roman" w:cs="Times New Roman"/>
            <w:sz w:val="24"/>
            <w:szCs w:val="24"/>
          </w:rPr>
          <w:t>For example, 3-mer for the read: “ATGG” will be: “ATG” and “TGG”.</w:t>
        </w:r>
      </w:ins>
      <w:r>
        <w:rPr>
          <w:rFonts w:ascii="Times New Roman" w:eastAsia="Times New Roman" w:hAnsi="Times New Roman" w:cs="Times New Roman"/>
          <w:sz w:val="24"/>
          <w:szCs w:val="24"/>
        </w:rPr>
        <w:t xml:space="preserve"> The output of the Kraken 2 search engine is a csv file containing all the reads with a list of species with the number and identity of k-</w:t>
      </w:r>
      <w:proofErr w:type="spellStart"/>
      <w:r>
        <w:rPr>
          <w:rFonts w:ascii="Times New Roman" w:eastAsia="Times New Roman" w:hAnsi="Times New Roman" w:cs="Times New Roman"/>
          <w:sz w:val="24"/>
          <w:szCs w:val="24"/>
        </w:rPr>
        <w:t>mers</w:t>
      </w:r>
      <w:proofErr w:type="spellEnd"/>
      <w:r>
        <w:rPr>
          <w:rFonts w:ascii="Times New Roman" w:eastAsia="Times New Roman" w:hAnsi="Times New Roman" w:cs="Times New Roman"/>
          <w:sz w:val="24"/>
          <w:szCs w:val="24"/>
        </w:rPr>
        <w:t xml:space="preserve"> found in this read. </w:t>
      </w:r>
      <w:ins w:id="20" w:author="Edo Dotan" w:date="2021-12-21T14:33:00Z">
        <w:r>
          <w:rPr>
            <w:rFonts w:ascii="Times New Roman" w:eastAsia="Times New Roman" w:hAnsi="Times New Roman" w:cs="Times New Roman"/>
            <w:sz w:val="24"/>
            <w:szCs w:val="24"/>
          </w:rPr>
          <w:t>We used de</w:t>
        </w:r>
        <w:r>
          <w:rPr>
            <w:rFonts w:ascii="Times New Roman" w:eastAsia="Times New Roman" w:hAnsi="Times New Roman" w:cs="Times New Roman"/>
            <w:sz w:val="24"/>
            <w:szCs w:val="24"/>
          </w:rPr>
          <w:t>fa</w:t>
        </w:r>
      </w:ins>
      <w:ins w:id="21" w:author="Edo Dotan" w:date="2021-12-21T14:34:00Z">
        <w:r>
          <w:rPr>
            <w:rFonts w:ascii="Times New Roman" w:eastAsia="Times New Roman" w:hAnsi="Times New Roman" w:cs="Times New Roman"/>
            <w:sz w:val="24"/>
            <w:szCs w:val="24"/>
          </w:rPr>
          <w:t xml:space="preserve">ult Kraken 2 </w:t>
        </w:r>
      </w:ins>
      <w:ins w:id="22" w:author="Edo Dotan" w:date="2021-12-21T14:35:00Z">
        <w:r>
          <w:rPr>
            <w:rFonts w:ascii="Times New Roman" w:eastAsia="Times New Roman" w:hAnsi="Times New Roman" w:cs="Times New Roman"/>
            <w:sz w:val="24"/>
            <w:szCs w:val="24"/>
          </w:rPr>
          <w:t>parameters and only changed the number of threads to run the search with (</w:t>
        </w:r>
      </w:ins>
      <w:ins w:id="23" w:author="Edo Dotan" w:date="2021-12-21T14:36:00Z">
        <w:r>
          <w:rPr>
            <w:rFonts w:ascii="Times New Roman" w:eastAsia="Times New Roman" w:hAnsi="Times New Roman" w:cs="Times New Roman"/>
            <w:sz w:val="24"/>
            <w:szCs w:val="24"/>
          </w:rPr>
          <w:t>i.e., threads)</w:t>
        </w:r>
      </w:ins>
      <w:ins w:id="24" w:author="Edo Dotan" w:date="2021-12-21T14:35:00Z">
        <w:r>
          <w:rPr>
            <w:rFonts w:ascii="Times New Roman" w:eastAsia="Times New Roman" w:hAnsi="Times New Roman" w:cs="Times New Roman"/>
            <w:sz w:val="24"/>
            <w:szCs w:val="24"/>
          </w:rPr>
          <w:t>.</w:t>
        </w:r>
      </w:ins>
    </w:p>
    <w:p w14:paraId="763FE5C6" w14:textId="77777777" w:rsidR="006E7B4C" w:rsidRDefault="00D72300">
      <w:pPr>
        <w:pStyle w:val="Heading2"/>
      </w:pPr>
      <w:r>
        <w:t>Preprocess Kraken Output</w:t>
      </w:r>
    </w:p>
    <w:p w14:paraId="0C5EDA5D" w14:textId="77777777" w:rsidR="006E7B4C" w:rsidRDefault="00D72300">
      <w:pPr>
        <w:spacing w:line="360" w:lineRule="auto"/>
        <w:jc w:val="both"/>
        <w:rPr>
          <w:ins w:id="25" w:author="Edo Dotan" w:date="2021-12-21T14:54:00Z"/>
          <w:rFonts w:ascii="Times New Roman" w:eastAsia="Times New Roman" w:hAnsi="Times New Roman" w:cs="Times New Roman"/>
          <w:sz w:val="24"/>
          <w:szCs w:val="24"/>
        </w:rPr>
      </w:pPr>
      <w:r>
        <w:rPr>
          <w:rFonts w:ascii="Times New Roman" w:eastAsia="Times New Roman" w:hAnsi="Times New Roman" w:cs="Times New Roman"/>
          <w:sz w:val="24"/>
          <w:szCs w:val="24"/>
        </w:rPr>
        <w:t>The Kraken algorithm matches k-</w:t>
      </w:r>
      <w:proofErr w:type="spellStart"/>
      <w:r>
        <w:rPr>
          <w:rFonts w:ascii="Times New Roman" w:eastAsia="Times New Roman" w:hAnsi="Times New Roman" w:cs="Times New Roman"/>
          <w:sz w:val="24"/>
          <w:szCs w:val="24"/>
        </w:rPr>
        <w:t>mers</w:t>
      </w:r>
      <w:proofErr w:type="spellEnd"/>
      <w:r>
        <w:rPr>
          <w:rFonts w:ascii="Times New Roman" w:eastAsia="Times New Roman" w:hAnsi="Times New Roman" w:cs="Times New Roman"/>
          <w:sz w:val="24"/>
          <w:szCs w:val="24"/>
        </w:rPr>
        <w:t xml:space="preserve"> in each read to its database, and classifies the read based on the lowest node in the database's taxonomic tree with </w:t>
      </w:r>
      <w:ins w:id="26" w:author="Edo Dotan" w:date="2021-12-21T14:41:00Z">
        <w:r>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matched k-</w:t>
      </w:r>
      <w:proofErr w:type="spellStart"/>
      <w:r>
        <w:rPr>
          <w:rFonts w:ascii="Times New Roman" w:eastAsia="Times New Roman" w:hAnsi="Times New Roman" w:cs="Times New Roman"/>
          <w:sz w:val="24"/>
          <w:szCs w:val="24"/>
        </w:rPr>
        <w:t>mers</w:t>
      </w:r>
      <w:proofErr w:type="spellEnd"/>
      <w:r>
        <w:rPr>
          <w:rFonts w:ascii="Times New Roman" w:eastAsia="Times New Roman" w:hAnsi="Times New Roman" w:cs="Times New Roman"/>
          <w:sz w:val="24"/>
          <w:szCs w:val="24"/>
        </w:rPr>
        <w:t xml:space="preserve">. </w:t>
      </w:r>
      <w:ins w:id="27" w:author="Edo Dotan" w:date="2021-12-21T14:41:00Z">
        <w:r>
          <w:rPr>
            <w:rFonts w:ascii="Times New Roman" w:eastAsia="Times New Roman" w:hAnsi="Times New Roman" w:cs="Times New Roman"/>
            <w:sz w:val="24"/>
            <w:szCs w:val="24"/>
          </w:rPr>
          <w:t xml:space="preserve">As the Kraken </w:t>
        </w:r>
      </w:ins>
      <w:del w:id="28" w:author="Edo Dotan" w:date="2021-12-21T14:41:00Z">
        <w:r>
          <w:rPr>
            <w:rFonts w:ascii="Times New Roman" w:eastAsia="Times New Roman" w:hAnsi="Times New Roman" w:cs="Times New Roman"/>
            <w:sz w:val="24"/>
            <w:szCs w:val="24"/>
          </w:rPr>
          <w:delText xml:space="preserve">It also </w:delText>
        </w:r>
      </w:del>
      <w:r>
        <w:rPr>
          <w:rFonts w:ascii="Times New Roman" w:eastAsia="Times New Roman" w:hAnsi="Times New Roman" w:cs="Times New Roman"/>
          <w:sz w:val="24"/>
          <w:szCs w:val="24"/>
        </w:rPr>
        <w:t>does not provide a confidence score for this classification</w:t>
      </w:r>
      <w:ins w:id="29" w:author="Edo Dotan" w:date="2021-12-21T14:42:00Z">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two problems </w:t>
        </w:r>
        <w:proofErr w:type="gramStart"/>
        <w:r>
          <w:rPr>
            <w:rFonts w:ascii="Times New Roman" w:eastAsia="Times New Roman" w:hAnsi="Times New Roman" w:cs="Times New Roman"/>
            <w:sz w:val="24"/>
            <w:szCs w:val="24"/>
          </w:rPr>
          <w:t>arises</w:t>
        </w:r>
      </w:ins>
      <w:proofErr w:type="gramEnd"/>
      <w:r>
        <w:rPr>
          <w:rFonts w:ascii="Times New Roman" w:eastAsia="Times New Roman" w:hAnsi="Times New Roman" w:cs="Times New Roman"/>
          <w:sz w:val="24"/>
          <w:szCs w:val="24"/>
        </w:rPr>
        <w:t xml:space="preserve">. </w:t>
      </w:r>
      <w:del w:id="30" w:author="Edo Dotan" w:date="2021-12-21T14:42:00Z">
        <w:r>
          <w:rPr>
            <w:rFonts w:ascii="Times New Roman" w:eastAsia="Times New Roman" w:hAnsi="Times New Roman" w:cs="Times New Roman"/>
            <w:sz w:val="24"/>
            <w:szCs w:val="24"/>
          </w:rPr>
          <w:delText>This causes two issues, one</w:delText>
        </w:r>
      </w:del>
      <w:ins w:id="31" w:author="Edo Dotan" w:date="2021-12-21T14:42:00Z">
        <w:r>
          <w:rPr>
            <w:rFonts w:ascii="Times New Roman" w:eastAsia="Times New Roman" w:hAnsi="Times New Roman" w:cs="Times New Roman"/>
            <w:sz w:val="24"/>
            <w:szCs w:val="24"/>
          </w:rPr>
          <w:t>The first</w:t>
        </w:r>
      </w:ins>
      <w:r>
        <w:rPr>
          <w:rFonts w:ascii="Times New Roman" w:eastAsia="Times New Roman" w:hAnsi="Times New Roman" w:cs="Times New Roman"/>
          <w:sz w:val="24"/>
          <w:szCs w:val="24"/>
        </w:rPr>
        <w:t xml:space="preserve"> is that there is no </w:t>
      </w:r>
      <w:del w:id="32" w:author="Edo Dotan" w:date="2021-12-21T14:42:00Z">
        <w:r>
          <w:rPr>
            <w:rFonts w:ascii="Times New Roman" w:eastAsia="Times New Roman" w:hAnsi="Times New Roman" w:cs="Times New Roman"/>
            <w:sz w:val="24"/>
            <w:szCs w:val="24"/>
          </w:rPr>
          <w:delText xml:space="preserve">confidence </w:delText>
        </w:r>
      </w:del>
      <w:ins w:id="33" w:author="Edo Dotan" w:date="2021-12-21T14:42:00Z">
        <w:r>
          <w:rPr>
            <w:rFonts w:ascii="Times New Roman" w:eastAsia="Times New Roman" w:hAnsi="Times New Roman" w:cs="Times New Roman"/>
            <w:sz w:val="24"/>
            <w:szCs w:val="24"/>
          </w:rPr>
          <w:t>matric</w:t>
        </w:r>
      </w:ins>
      <w:del w:id="34" w:author="Edo Dotan" w:date="2021-12-21T14:42:00Z">
        <w:r>
          <w:rPr>
            <w:rFonts w:ascii="Times New Roman" w:eastAsia="Times New Roman" w:hAnsi="Times New Roman" w:cs="Times New Roman"/>
            <w:sz w:val="24"/>
            <w:szCs w:val="24"/>
          </w:rPr>
          <w:delText>score</w:delText>
        </w:r>
      </w:del>
      <w:r>
        <w:rPr>
          <w:rFonts w:ascii="Times New Roman" w:eastAsia="Times New Roman" w:hAnsi="Times New Roman" w:cs="Times New Roman"/>
          <w:sz w:val="24"/>
          <w:szCs w:val="24"/>
        </w:rPr>
        <w:t xml:space="preserve"> for </w:t>
      </w:r>
      <w:del w:id="35" w:author="Edo Dotan" w:date="2021-12-21T14:43:00Z">
        <w:r>
          <w:rPr>
            <w:rFonts w:ascii="Times New Roman" w:eastAsia="Times New Roman" w:hAnsi="Times New Roman" w:cs="Times New Roman"/>
            <w:sz w:val="24"/>
            <w:szCs w:val="24"/>
          </w:rPr>
          <w:delText>the</w:delText>
        </w:r>
      </w:del>
      <w:del w:id="36" w:author="Edo Dotan" w:date="2021-12-21T14:42:00Z">
        <w:r>
          <w:rPr>
            <w:rFonts w:ascii="Times New Roman" w:eastAsia="Times New Roman" w:hAnsi="Times New Roman" w:cs="Times New Roman"/>
            <w:sz w:val="24"/>
            <w:szCs w:val="24"/>
          </w:rPr>
          <w:delText xml:space="preserve"> Kraken's classification</w:delText>
        </w:r>
      </w:del>
      <w:ins w:id="37" w:author="Edo Dotan" w:date="2021-12-21T14:43:00Z">
        <w:r>
          <w:rPr>
            <w:rFonts w:ascii="Times New Roman" w:eastAsia="Times New Roman" w:hAnsi="Times New Roman" w:cs="Times New Roman"/>
            <w:sz w:val="24"/>
            <w:szCs w:val="24"/>
          </w:rPr>
          <w:t xml:space="preserve"> similarity between the read and the </w:t>
        </w:r>
      </w:ins>
      <w:ins w:id="38" w:author="Edo Dotan" w:date="2021-12-21T14:44:00Z">
        <w:r>
          <w:rPr>
            <w:rFonts w:ascii="Times New Roman" w:eastAsia="Times New Roman" w:hAnsi="Times New Roman" w:cs="Times New Roman"/>
            <w:sz w:val="24"/>
            <w:szCs w:val="24"/>
          </w:rPr>
          <w:t>databased searched against.</w:t>
        </w:r>
      </w:ins>
      <w:del w:id="39" w:author="Edo Dotan" w:date="2021-12-21T14:44: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del w:id="40" w:author="Edo Dotan" w:date="2021-12-21T14:44:00Z">
        <w:r>
          <w:rPr>
            <w:rFonts w:ascii="Times New Roman" w:eastAsia="Times New Roman" w:hAnsi="Times New Roman" w:cs="Times New Roman"/>
            <w:sz w:val="24"/>
            <w:szCs w:val="24"/>
          </w:rPr>
          <w:delText>and the second</w:delText>
        </w:r>
      </w:del>
      <w:ins w:id="41" w:author="Edo Dotan" w:date="2021-12-21T14:44:00Z">
        <w:r>
          <w:rPr>
            <w:rFonts w:ascii="Times New Roman" w:eastAsia="Times New Roman" w:hAnsi="Times New Roman" w:cs="Times New Roman"/>
            <w:sz w:val="24"/>
            <w:szCs w:val="24"/>
          </w:rPr>
          <w:t xml:space="preserve"> In addition,</w:t>
        </w:r>
      </w:ins>
      <w:del w:id="42" w:author="Edo Dotan" w:date="2021-12-21T14:44:00Z">
        <w:r>
          <w:rPr>
            <w:rFonts w:ascii="Times New Roman" w:eastAsia="Times New Roman" w:hAnsi="Times New Roman" w:cs="Times New Roman"/>
            <w:sz w:val="24"/>
            <w:szCs w:val="24"/>
          </w:rPr>
          <w:delText xml:space="preserve"> is that</w:delText>
        </w:r>
      </w:del>
      <w:r>
        <w:rPr>
          <w:rFonts w:ascii="Times New Roman" w:eastAsia="Times New Roman" w:hAnsi="Times New Roman" w:cs="Times New Roman"/>
          <w:sz w:val="24"/>
          <w:szCs w:val="24"/>
        </w:rPr>
        <w:t xml:space="preserve"> there may be many subspecies in the results, making </w:t>
      </w:r>
      <w:del w:id="43" w:author="Edo Dotan" w:date="2021-12-21T14:44:00Z">
        <w:r>
          <w:rPr>
            <w:rFonts w:ascii="Times New Roman" w:eastAsia="Times New Roman" w:hAnsi="Times New Roman" w:cs="Times New Roman"/>
            <w:sz w:val="24"/>
            <w:szCs w:val="24"/>
          </w:rPr>
          <w:delText xml:space="preserve">them </w:delText>
        </w:r>
      </w:del>
      <w:ins w:id="44" w:author="Edo Dotan" w:date="2021-12-21T14:44:00Z">
        <w:r>
          <w:rPr>
            <w:rFonts w:ascii="Times New Roman" w:eastAsia="Times New Roman" w:hAnsi="Times New Roman" w:cs="Times New Roman"/>
            <w:sz w:val="24"/>
            <w:szCs w:val="24"/>
          </w:rPr>
          <w:t xml:space="preserve">it </w:t>
        </w:r>
      </w:ins>
      <w:r>
        <w:rPr>
          <w:rFonts w:ascii="Times New Roman" w:eastAsia="Times New Roman" w:hAnsi="Times New Roman" w:cs="Times New Roman"/>
          <w:sz w:val="24"/>
          <w:szCs w:val="24"/>
        </w:rPr>
        <w:t xml:space="preserve">difficult to interpret.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mitigate these issues, we count matched k-</w:t>
      </w:r>
      <w:proofErr w:type="spellStart"/>
      <w:r>
        <w:rPr>
          <w:rFonts w:ascii="Times New Roman" w:eastAsia="Times New Roman" w:hAnsi="Times New Roman" w:cs="Times New Roman"/>
          <w:sz w:val="24"/>
          <w:szCs w:val="24"/>
        </w:rPr>
        <w:t>mers</w:t>
      </w:r>
      <w:proofErr w:type="spellEnd"/>
      <w:r>
        <w:rPr>
          <w:rFonts w:ascii="Times New Roman" w:eastAsia="Times New Roman" w:hAnsi="Times New Roman" w:cs="Times New Roman"/>
          <w:sz w:val="24"/>
          <w:szCs w:val="24"/>
        </w:rPr>
        <w:t xml:space="preserve"> by the Kraken and classify the organism based on the most common k-</w:t>
      </w:r>
      <w:proofErr w:type="spellStart"/>
      <w:r>
        <w:rPr>
          <w:rFonts w:ascii="Times New Roman" w:eastAsia="Times New Roman" w:hAnsi="Times New Roman" w:cs="Times New Roman"/>
          <w:sz w:val="24"/>
          <w:szCs w:val="24"/>
        </w:rPr>
        <w:t>mer</w:t>
      </w:r>
      <w:proofErr w:type="spellEnd"/>
      <w:ins w:id="45" w:author="Edo Dotan" w:date="2021-12-21T14:45:00Z">
        <w:r>
          <w:rPr>
            <w:rFonts w:ascii="Times New Roman" w:eastAsia="Times New Roman" w:hAnsi="Times New Roman" w:cs="Times New Roman"/>
            <w:sz w:val="24"/>
            <w:szCs w:val="24"/>
          </w:rPr>
          <w:t xml:space="preserve"> specie</w:t>
        </w:r>
      </w:ins>
      <w:r>
        <w:rPr>
          <w:rFonts w:ascii="Times New Roman" w:eastAsia="Times New Roman" w:hAnsi="Times New Roman" w:cs="Times New Roman"/>
          <w:sz w:val="24"/>
          <w:szCs w:val="24"/>
        </w:rPr>
        <w:t xml:space="preserve">. We provide a score, based on the </w:t>
      </w:r>
      <w:r>
        <w:rPr>
          <w:rFonts w:ascii="Times New Roman" w:eastAsia="Times New Roman" w:hAnsi="Times New Roman" w:cs="Times New Roman"/>
          <w:sz w:val="24"/>
          <w:szCs w:val="24"/>
        </w:rPr>
        <w:t>precent of the most common k-</w:t>
      </w:r>
      <w:proofErr w:type="spellStart"/>
      <w:r>
        <w:rPr>
          <w:rFonts w:ascii="Times New Roman" w:eastAsia="Times New Roman" w:hAnsi="Times New Roman" w:cs="Times New Roman"/>
          <w:sz w:val="24"/>
          <w:szCs w:val="24"/>
        </w:rPr>
        <w:t>mer</w:t>
      </w:r>
      <w:proofErr w:type="spellEnd"/>
      <w:r>
        <w:rPr>
          <w:rFonts w:ascii="Times New Roman" w:eastAsia="Times New Roman" w:hAnsi="Times New Roman" w:cs="Times New Roman"/>
          <w:sz w:val="24"/>
          <w:szCs w:val="24"/>
        </w:rPr>
        <w:t xml:space="preserve"> out of all classified k-</w:t>
      </w:r>
      <w:proofErr w:type="spellStart"/>
      <w:r>
        <w:rPr>
          <w:rFonts w:ascii="Times New Roman" w:eastAsia="Times New Roman" w:hAnsi="Times New Roman" w:cs="Times New Roman"/>
          <w:sz w:val="24"/>
          <w:szCs w:val="24"/>
        </w:rPr>
        <w:t>mers</w:t>
      </w:r>
      <w:proofErr w:type="spellEnd"/>
      <w:r>
        <w:rPr>
          <w:rFonts w:ascii="Times New Roman" w:eastAsia="Times New Roman" w:hAnsi="Times New Roman" w:cs="Times New Roman"/>
          <w:sz w:val="24"/>
          <w:szCs w:val="24"/>
        </w:rPr>
        <w:t xml:space="preserve"> for that organism. This re-classification causes many classifications to be of high taxonomic order </w:t>
      </w:r>
      <w:del w:id="46" w:author="Edo Dotan" w:date="2021-12-21T14:45:00Z">
        <w:r>
          <w:rPr>
            <w:rFonts w:ascii="Times New Roman" w:eastAsia="Times New Roman" w:hAnsi="Times New Roman" w:cs="Times New Roman"/>
            <w:sz w:val="24"/>
            <w:szCs w:val="24"/>
          </w:rPr>
          <w:delText>(</w:delText>
        </w:r>
      </w:del>
      <w:ins w:id="47" w:author="Edo Dotan" w:date="2021-12-21T14:45:00Z">
        <w:r>
          <w:rPr>
            <w:rFonts w:ascii="Times New Roman" w:eastAsia="Times New Roman" w:hAnsi="Times New Roman" w:cs="Times New Roman"/>
            <w:sz w:val="24"/>
            <w:szCs w:val="24"/>
          </w:rPr>
          <w:t xml:space="preserve">such as: </w:t>
        </w:r>
      </w:ins>
      <w:r>
        <w:rPr>
          <w:rFonts w:ascii="Times New Roman" w:eastAsia="Times New Roman" w:hAnsi="Times New Roman" w:cs="Times New Roman"/>
          <w:sz w:val="24"/>
          <w:szCs w:val="24"/>
        </w:rPr>
        <w:t>kingdom</w:t>
      </w:r>
      <w:ins w:id="48" w:author="Edo Dotan" w:date="2021-12-21T14:46:00Z">
        <w:r>
          <w:rPr>
            <w:rFonts w:ascii="Times New Roman" w:eastAsia="Times New Roman" w:hAnsi="Times New Roman" w:cs="Times New Roman"/>
            <w:sz w:val="24"/>
            <w:szCs w:val="24"/>
          </w:rPr>
          <w:t xml:space="preserve"> or</w:t>
        </w:r>
      </w:ins>
      <w:del w:id="49" w:author="Edo Dotan" w:date="2021-12-21T14:46: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domain</w:t>
      </w:r>
      <w:del w:id="50" w:author="Edo Dotan" w:date="2021-12-21T14:46: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mitigating the second issue. </w:t>
      </w:r>
      <w:del w:id="51" w:author="Edo Dotan" w:date="2021-12-21T14:47:00Z">
        <w:r>
          <w:rPr>
            <w:rFonts w:ascii="Times New Roman" w:eastAsia="Times New Roman" w:hAnsi="Times New Roman" w:cs="Times New Roman"/>
            <w:sz w:val="24"/>
            <w:szCs w:val="24"/>
          </w:rPr>
          <w:delText>In order to</w:delText>
        </w:r>
      </w:del>
      <w:ins w:id="52" w:author="Edo Dotan" w:date="2021-12-21T14:47:00Z">
        <w:r>
          <w:rPr>
            <w:rFonts w:ascii="Times New Roman" w:eastAsia="Times New Roman" w:hAnsi="Times New Roman" w:cs="Times New Roman"/>
            <w:sz w:val="24"/>
            <w:szCs w:val="24"/>
          </w:rPr>
          <w:t>To</w:t>
        </w:r>
      </w:ins>
      <w:r>
        <w:rPr>
          <w:rFonts w:ascii="Times New Roman" w:eastAsia="Times New Roman" w:hAnsi="Times New Roman" w:cs="Times New Roman"/>
          <w:sz w:val="24"/>
          <w:szCs w:val="24"/>
        </w:rPr>
        <w:t xml:space="preserve"> find a middle ground</w:t>
      </w:r>
      <w:r>
        <w:rPr>
          <w:rFonts w:ascii="Times New Roman" w:eastAsia="Times New Roman" w:hAnsi="Times New Roman" w:cs="Times New Roman"/>
          <w:sz w:val="24"/>
          <w:szCs w:val="24"/>
        </w:rPr>
        <w:t>, we cut the found k-</w:t>
      </w:r>
      <w:proofErr w:type="spellStart"/>
      <w:r>
        <w:rPr>
          <w:rFonts w:ascii="Times New Roman" w:eastAsia="Times New Roman" w:hAnsi="Times New Roman" w:cs="Times New Roman"/>
          <w:sz w:val="24"/>
          <w:szCs w:val="24"/>
        </w:rPr>
        <w:t>mers</w:t>
      </w:r>
      <w:proofErr w:type="spellEnd"/>
      <w:r>
        <w:rPr>
          <w:rFonts w:ascii="Times New Roman" w:eastAsia="Times New Roman" w:hAnsi="Times New Roman" w:cs="Times New Roman"/>
          <w:sz w:val="24"/>
          <w:szCs w:val="24"/>
        </w:rPr>
        <w:t xml:space="preserve"> at</w:t>
      </w:r>
      <w:ins w:id="53" w:author="Edo Dotan" w:date="2021-12-21T14:47:00Z">
        <w:r>
          <w:rPr>
            <w:rFonts w:ascii="Times New Roman" w:eastAsia="Times New Roman" w:hAnsi="Times New Roman" w:cs="Times New Roman"/>
            <w:sz w:val="24"/>
            <w:szCs w:val="24"/>
          </w:rPr>
          <w:t xml:space="preserve"> chosen taxonomic order</w:t>
        </w:r>
      </w:ins>
      <w:r>
        <w:rPr>
          <w:rFonts w:ascii="Times New Roman" w:eastAsia="Times New Roman" w:hAnsi="Times New Roman" w:cs="Times New Roman"/>
          <w:sz w:val="24"/>
          <w:szCs w:val="24"/>
        </w:rPr>
        <w:t xml:space="preserve"> </w:t>
      </w:r>
      <w:del w:id="54" w:author="Edo Dotan" w:date="2021-12-21T14:47:00Z">
        <w:r>
          <w:rPr>
            <w:rFonts w:ascii="Times New Roman" w:eastAsia="Times New Roman" w:hAnsi="Times New Roman" w:cs="Times New Roman"/>
            <w:sz w:val="24"/>
            <w:szCs w:val="24"/>
          </w:rPr>
          <w:delText>"class"</w:delText>
        </w:r>
      </w:del>
      <w:r>
        <w:rPr>
          <w:rFonts w:ascii="Times New Roman" w:eastAsia="Times New Roman" w:hAnsi="Times New Roman" w:cs="Times New Roman"/>
          <w:sz w:val="24"/>
          <w:szCs w:val="24"/>
        </w:rPr>
        <w:t xml:space="preserve">. These results, </w:t>
      </w:r>
      <w:r>
        <w:rPr>
          <w:rFonts w:ascii="Times New Roman" w:eastAsia="Times New Roman" w:hAnsi="Times New Roman" w:cs="Times New Roman"/>
          <w:sz w:val="24"/>
          <w:szCs w:val="24"/>
        </w:rPr>
        <w:lastRenderedPageBreak/>
        <w:t xml:space="preserve">can be tweaked by the user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get custom made output, deciding what should be considered contamination.</w:t>
      </w:r>
    </w:p>
    <w:p w14:paraId="2DEBD7F6" w14:textId="77777777" w:rsidR="006E7B4C" w:rsidRDefault="00D72300">
      <w:pPr>
        <w:spacing w:line="360" w:lineRule="auto"/>
        <w:jc w:val="both"/>
        <w:rPr>
          <w:rFonts w:ascii="Times New Roman" w:eastAsia="Times New Roman" w:hAnsi="Times New Roman" w:cs="Times New Roman"/>
          <w:sz w:val="24"/>
          <w:szCs w:val="24"/>
        </w:rPr>
      </w:pPr>
      <w:ins w:id="55" w:author="Edo Dotan" w:date="2021-12-21T14:56:00Z">
        <w:r>
          <w:rPr>
            <w:rFonts w:ascii="Times New Roman" w:eastAsia="Times New Roman" w:hAnsi="Times New Roman" w:cs="Times New Roman"/>
            <w:sz w:val="24"/>
            <w:szCs w:val="24"/>
          </w:rPr>
          <w:t xml:space="preserve">To display the data in graphs fast, we transform the list of the </w:t>
        </w:r>
        <w:r>
          <w:rPr>
            <w:rFonts w:ascii="Times New Roman" w:eastAsia="Times New Roman" w:hAnsi="Times New Roman" w:cs="Times New Roman"/>
            <w:sz w:val="24"/>
            <w:szCs w:val="24"/>
          </w:rPr>
          <w:t>reads (this list may contain millions of reads) into a matrix. The rows of the matrix contain the k-</w:t>
        </w:r>
        <w:proofErr w:type="spellStart"/>
        <w:r>
          <w:rPr>
            <w:rFonts w:ascii="Times New Roman" w:eastAsia="Times New Roman" w:hAnsi="Times New Roman" w:cs="Times New Roman"/>
            <w:sz w:val="24"/>
            <w:szCs w:val="24"/>
          </w:rPr>
          <w:t>mers</w:t>
        </w:r>
        <w:proofErr w:type="spellEnd"/>
        <w:r>
          <w:rPr>
            <w:rFonts w:ascii="Times New Roman" w:eastAsia="Times New Roman" w:hAnsi="Times New Roman" w:cs="Times New Roman"/>
            <w:sz w:val="24"/>
            <w:szCs w:val="24"/>
          </w:rPr>
          <w:t xml:space="preserve"> percentage</w:t>
        </w:r>
      </w:ins>
      <w:ins w:id="56" w:author="Edo Dotan" w:date="2021-12-21T14:57:00Z">
        <w:r>
          <w:rPr>
            <w:rFonts w:ascii="Times New Roman" w:eastAsia="Times New Roman" w:hAnsi="Times New Roman" w:cs="Times New Roman"/>
            <w:sz w:val="24"/>
            <w:szCs w:val="24"/>
          </w:rPr>
          <w:t>, the amount of k-</w:t>
        </w:r>
        <w:proofErr w:type="spellStart"/>
        <w:r>
          <w:rPr>
            <w:rFonts w:ascii="Times New Roman" w:eastAsia="Times New Roman" w:hAnsi="Times New Roman" w:cs="Times New Roman"/>
            <w:sz w:val="24"/>
            <w:szCs w:val="24"/>
          </w:rPr>
          <w:t>mers</w:t>
        </w:r>
        <w:proofErr w:type="spellEnd"/>
        <w:r>
          <w:rPr>
            <w:rFonts w:ascii="Times New Roman" w:eastAsia="Times New Roman" w:hAnsi="Times New Roman" w:cs="Times New Roman"/>
            <w:sz w:val="24"/>
            <w:szCs w:val="24"/>
          </w:rPr>
          <w:t xml:space="preserve"> of the max spe</w:t>
        </w:r>
      </w:ins>
      <w:ins w:id="57" w:author="Edo Dotan" w:date="2021-12-21T14:58:00Z">
        <w:r>
          <w:rPr>
            <w:rFonts w:ascii="Times New Roman" w:eastAsia="Times New Roman" w:hAnsi="Times New Roman" w:cs="Times New Roman"/>
            <w:sz w:val="24"/>
            <w:szCs w:val="24"/>
          </w:rPr>
          <w:t>cies</w:t>
        </w:r>
      </w:ins>
      <w:ins w:id="58" w:author="Edo Dotan" w:date="2021-12-21T14:57:00Z">
        <w:r>
          <w:rPr>
            <w:rFonts w:ascii="Times New Roman" w:eastAsia="Times New Roman" w:hAnsi="Times New Roman" w:cs="Times New Roman"/>
            <w:sz w:val="24"/>
            <w:szCs w:val="24"/>
          </w:rPr>
          <w:t xml:space="preserve"> divide by the length of the read. This value represents the </w:t>
        </w:r>
      </w:ins>
      <w:ins w:id="59" w:author="Edo Dotan" w:date="2021-12-21T14:58:00Z">
        <w:r>
          <w:rPr>
            <w:rFonts w:ascii="Times New Roman" w:eastAsia="Times New Roman" w:hAnsi="Times New Roman" w:cs="Times New Roman"/>
            <w:sz w:val="24"/>
            <w:szCs w:val="24"/>
          </w:rPr>
          <w:t>similarity of read to the database searched against. T</w:t>
        </w:r>
      </w:ins>
      <w:ins w:id="60" w:author="Edo Dotan" w:date="2021-12-21T14:56:00Z">
        <w:r>
          <w:rPr>
            <w:rFonts w:ascii="Times New Roman" w:eastAsia="Times New Roman" w:hAnsi="Times New Roman" w:cs="Times New Roman"/>
            <w:sz w:val="24"/>
            <w:szCs w:val="24"/>
          </w:rPr>
          <w:t xml:space="preserve">he columns of the matrix are the </w:t>
        </w:r>
      </w:ins>
      <w:ins w:id="61" w:author="Edo Dotan" w:date="2021-12-21T14:58:00Z">
        <w:r>
          <w:rPr>
            <w:rFonts w:ascii="Times New Roman" w:eastAsia="Times New Roman" w:hAnsi="Times New Roman" w:cs="Times New Roman"/>
            <w:sz w:val="24"/>
            <w:szCs w:val="24"/>
          </w:rPr>
          <w:t xml:space="preserve">top </w:t>
        </w:r>
      </w:ins>
      <w:ins w:id="62" w:author="Edo Dotan" w:date="2021-12-21T14:56:00Z">
        <w:r>
          <w:rPr>
            <w:rFonts w:ascii="Times New Roman" w:eastAsia="Times New Roman" w:hAnsi="Times New Roman" w:cs="Times New Roman"/>
            <w:sz w:val="24"/>
            <w:szCs w:val="24"/>
          </w:rPr>
          <w:t>species names. The cells are the number of reads that fits the specific row and column</w:t>
        </w:r>
      </w:ins>
      <w:ins w:id="63" w:author="Edo Dotan" w:date="2021-12-21T15:46:00Z">
        <w:r>
          <w:rPr>
            <w:rFonts w:ascii="Times New Roman" w:eastAsia="Times New Roman" w:hAnsi="Times New Roman" w:cs="Times New Roman"/>
            <w:sz w:val="24"/>
            <w:szCs w:val="24"/>
          </w:rPr>
          <w:t>.</w:t>
        </w:r>
      </w:ins>
    </w:p>
    <w:p w14:paraId="4BC8B85B" w14:textId="77777777" w:rsidR="006E7B4C" w:rsidRDefault="00D72300">
      <w:pPr>
        <w:pStyle w:val="Heading2"/>
      </w:pPr>
      <w:r>
        <w:t>User Interactive</w:t>
      </w:r>
      <w:r>
        <w:t xml:space="preserve"> Analysis</w:t>
      </w:r>
    </w:p>
    <w:p w14:paraId="6E55598A" w14:textId="77777777" w:rsidR="006E7B4C" w:rsidRDefault="00D72300">
      <w:pPr>
        <w:spacing w:line="360" w:lineRule="auto"/>
        <w:jc w:val="both"/>
        <w:rPr>
          <w:ins w:id="64" w:author="Edo Dotan" w:date="2021-12-21T15:00:00Z"/>
          <w:rFonts w:ascii="Times New Roman" w:eastAsia="Times New Roman" w:hAnsi="Times New Roman" w:cs="Times New Roman"/>
          <w:sz w:val="24"/>
          <w:szCs w:val="24"/>
        </w:rPr>
      </w:pPr>
      <w:r>
        <w:rPr>
          <w:rFonts w:ascii="Times New Roman" w:eastAsia="Times New Roman" w:hAnsi="Times New Roman" w:cs="Times New Roman"/>
          <w:sz w:val="24"/>
          <w:szCs w:val="24"/>
        </w:rPr>
        <w:t>First, the matrix described above is loaded. The sum of each row represents the number of reads with this similarity (Figure 2). While the sum of each column represents the number of reads associated with this species (Figure 3). One could find i</w:t>
      </w:r>
      <w:r>
        <w:rPr>
          <w:rFonts w:ascii="Times New Roman" w:eastAsia="Times New Roman" w:hAnsi="Times New Roman" w:cs="Times New Roman"/>
          <w:sz w:val="24"/>
          <w:szCs w:val="24"/>
        </w:rPr>
        <w:t>ts optimal threshold of k-</w:t>
      </w:r>
      <w:proofErr w:type="spellStart"/>
      <w:r>
        <w:rPr>
          <w:rFonts w:ascii="Times New Roman" w:eastAsia="Times New Roman" w:hAnsi="Times New Roman" w:cs="Times New Roman"/>
          <w:sz w:val="24"/>
          <w:szCs w:val="24"/>
        </w:rPr>
        <w:t>mer</w:t>
      </w:r>
      <w:proofErr w:type="spellEnd"/>
      <w:r>
        <w:rPr>
          <w:rFonts w:ascii="Times New Roman" w:eastAsia="Times New Roman" w:hAnsi="Times New Roman" w:cs="Times New Roman"/>
          <w:sz w:val="24"/>
          <w:szCs w:val="24"/>
        </w:rPr>
        <w:t xml:space="preserve"> percentage by controlling the slider. In addition, one could control the species list that will be classified as contamination</w:t>
      </w:r>
      <w:del w:id="65" w:author="Edo Dotan" w:date="2021-12-21T14:59:00Z">
        <w:r>
          <w:rPr>
            <w:rFonts w:ascii="Times New Roman" w:eastAsia="Times New Roman" w:hAnsi="Times New Roman" w:cs="Times New Roman"/>
            <w:sz w:val="24"/>
            <w:szCs w:val="24"/>
          </w:rPr>
          <w:delText xml:space="preserve"> DNA</w:delText>
        </w:r>
      </w:del>
      <w:r>
        <w:rPr>
          <w:rFonts w:ascii="Times New Roman" w:eastAsia="Times New Roman" w:hAnsi="Times New Roman" w:cs="Times New Roman"/>
          <w:sz w:val="24"/>
          <w:szCs w:val="24"/>
        </w:rPr>
        <w:t xml:space="preserve">. Those two parameters will immediately change the graphs </w:t>
      </w:r>
      <w:del w:id="66" w:author="Edo Dotan" w:date="2021-12-21T14:59:00Z">
        <w:r>
          <w:rPr>
            <w:rFonts w:ascii="Times New Roman" w:eastAsia="Times New Roman" w:hAnsi="Times New Roman" w:cs="Times New Roman"/>
            <w:sz w:val="24"/>
            <w:szCs w:val="24"/>
          </w:rPr>
          <w:delText>thus</w:delText>
        </w:r>
      </w:del>
      <w:ins w:id="67" w:author="Edo Dotan" w:date="2021-12-21T14:59:00Z">
        <w:r>
          <w:rPr>
            <w:rFonts w:ascii="Times New Roman" w:eastAsia="Times New Roman" w:hAnsi="Times New Roman" w:cs="Times New Roman"/>
            <w:sz w:val="24"/>
            <w:szCs w:val="24"/>
          </w:rPr>
          <w:t>so</w:t>
        </w:r>
      </w:ins>
      <w:r>
        <w:rPr>
          <w:rFonts w:ascii="Times New Roman" w:eastAsia="Times New Roman" w:hAnsi="Times New Roman" w:cs="Times New Roman"/>
          <w:sz w:val="24"/>
          <w:szCs w:val="24"/>
        </w:rPr>
        <w:t>, one could see the effect of th</w:t>
      </w:r>
      <w:r>
        <w:rPr>
          <w:rFonts w:ascii="Times New Roman" w:eastAsia="Times New Roman" w:hAnsi="Times New Roman" w:cs="Times New Roman"/>
          <w:sz w:val="24"/>
          <w:szCs w:val="24"/>
        </w:rPr>
        <w:t>e contamination. When the user is ready to export the results, the threshold for the k-</w:t>
      </w:r>
      <w:proofErr w:type="spellStart"/>
      <w:r>
        <w:rPr>
          <w:rFonts w:ascii="Times New Roman" w:eastAsia="Times New Roman" w:hAnsi="Times New Roman" w:cs="Times New Roman"/>
          <w:sz w:val="24"/>
          <w:szCs w:val="24"/>
        </w:rPr>
        <w:t>mer</w:t>
      </w:r>
      <w:proofErr w:type="spellEnd"/>
      <w:r>
        <w:rPr>
          <w:rFonts w:ascii="Times New Roman" w:eastAsia="Times New Roman" w:hAnsi="Times New Roman" w:cs="Times New Roman"/>
          <w:sz w:val="24"/>
          <w:szCs w:val="24"/>
        </w:rPr>
        <w:t xml:space="preserve"> percentage and the species list will be delivered to classify each of the reads. </w:t>
      </w:r>
    </w:p>
    <w:p w14:paraId="5B590535" w14:textId="77777777" w:rsidR="006E7B4C" w:rsidRDefault="00D72300" w:rsidP="006E7B4C">
      <w:pPr>
        <w:pStyle w:val="Heading2"/>
        <w:rPr>
          <w:ins w:id="68" w:author="Edo Dotan" w:date="2021-12-21T15:00:00Z"/>
          <w:rFonts w:eastAsia="Times New Roman"/>
        </w:rPr>
        <w:pPrChange w:id="69" w:author="Edo Dotan" w:date="2021-12-21T15:00:00Z">
          <w:pPr>
            <w:spacing w:line="360" w:lineRule="auto"/>
            <w:jc w:val="both"/>
          </w:pPr>
        </w:pPrChange>
      </w:pPr>
      <w:r>
        <w:rPr>
          <w:rFonts w:eastAsia="Times New Roman"/>
        </w:rPr>
        <w:t>Post Process</w:t>
      </w:r>
    </w:p>
    <w:p w14:paraId="0129A8AF" w14:textId="77777777" w:rsidR="006E7B4C" w:rsidRDefault="00D72300">
      <w:pPr>
        <w:spacing w:line="360" w:lineRule="auto"/>
        <w:jc w:val="both"/>
        <w:rPr>
          <w:rFonts w:ascii="Times New Roman" w:eastAsia="Times New Roman" w:hAnsi="Times New Roman" w:cs="Times New Roman"/>
          <w:sz w:val="24"/>
          <w:szCs w:val="24"/>
        </w:rPr>
      </w:pPr>
      <w:ins w:id="70" w:author="Edo Dotan" w:date="2021-12-21T15:00:00Z">
        <w:r>
          <w:rPr>
            <w:rFonts w:ascii="Times New Roman" w:eastAsia="Times New Roman" w:hAnsi="Times New Roman" w:cs="Times New Roman"/>
            <w:sz w:val="24"/>
            <w:szCs w:val="24"/>
          </w:rPr>
          <w:t xml:space="preserve">The GUI represents only summarized </w:t>
        </w:r>
      </w:ins>
      <w:ins w:id="71" w:author="Edo Dotan" w:date="2021-12-21T15:01:00Z">
        <w:r>
          <w:rPr>
            <w:rFonts w:ascii="Times New Roman" w:eastAsia="Times New Roman" w:hAnsi="Times New Roman" w:cs="Times New Roman"/>
            <w:sz w:val="24"/>
            <w:szCs w:val="24"/>
          </w:rPr>
          <w:t xml:space="preserve">results so </w:t>
        </w:r>
      </w:ins>
      <w:ins w:id="72" w:author="Edo Dotan" w:date="2021-12-21T15:02:00Z">
        <w:r>
          <w:rPr>
            <w:rFonts w:ascii="Times New Roman" w:eastAsia="Times New Roman" w:hAnsi="Times New Roman" w:cs="Times New Roman"/>
            <w:sz w:val="24"/>
            <w:szCs w:val="24"/>
          </w:rPr>
          <w:t xml:space="preserve">filtering the reads by </w:t>
        </w:r>
        <w:r>
          <w:rPr>
            <w:rFonts w:ascii="Times New Roman" w:eastAsia="Times New Roman" w:hAnsi="Times New Roman" w:cs="Times New Roman"/>
            <w:sz w:val="24"/>
            <w:szCs w:val="24"/>
          </w:rPr>
          <w:t>the user choice need</w:t>
        </w:r>
      </w:ins>
      <w:ins w:id="73" w:author="Edo Dotan" w:date="2021-12-21T15:05:00Z">
        <w:r>
          <w:rPr>
            <w:rFonts w:ascii="Times New Roman" w:eastAsia="Times New Roman" w:hAnsi="Times New Roman" w:cs="Times New Roman"/>
            <w:sz w:val="24"/>
            <w:szCs w:val="24"/>
          </w:rPr>
          <w:t>s</w:t>
        </w:r>
      </w:ins>
      <w:ins w:id="74" w:author="Edo Dotan" w:date="2021-12-21T15:02:00Z">
        <w:r>
          <w:rPr>
            <w:rFonts w:ascii="Times New Roman" w:eastAsia="Times New Roman" w:hAnsi="Times New Roman" w:cs="Times New Roman"/>
            <w:sz w:val="24"/>
            <w:szCs w:val="24"/>
          </w:rPr>
          <w:t xml:space="preserve"> another process. </w:t>
        </w:r>
      </w:ins>
      <w:ins w:id="75" w:author="Edo Dotan" w:date="2021-12-21T15:03:00Z">
        <w:r>
          <w:rPr>
            <w:rFonts w:ascii="Times New Roman" w:eastAsia="Times New Roman" w:hAnsi="Times New Roman" w:cs="Times New Roman"/>
            <w:sz w:val="24"/>
            <w:szCs w:val="24"/>
          </w:rPr>
          <w:t>To consider a read contaminant we verify the k-</w:t>
        </w:r>
        <w:proofErr w:type="spellStart"/>
        <w:r>
          <w:rPr>
            <w:rFonts w:ascii="Times New Roman" w:eastAsia="Times New Roman" w:hAnsi="Times New Roman" w:cs="Times New Roman"/>
            <w:sz w:val="24"/>
            <w:szCs w:val="24"/>
          </w:rPr>
          <w:t>mer</w:t>
        </w:r>
        <w:proofErr w:type="spellEnd"/>
        <w:r>
          <w:rPr>
            <w:rFonts w:ascii="Times New Roman" w:eastAsia="Times New Roman" w:hAnsi="Times New Roman" w:cs="Times New Roman"/>
            <w:sz w:val="24"/>
            <w:szCs w:val="24"/>
          </w:rPr>
          <w:t xml:space="preserve"> percentage is above the </w:t>
        </w:r>
      </w:ins>
      <w:ins w:id="76" w:author="Edo Dotan" w:date="2021-12-21T15:04:00Z">
        <w:r>
          <w:rPr>
            <w:rFonts w:ascii="Times New Roman" w:eastAsia="Times New Roman" w:hAnsi="Times New Roman" w:cs="Times New Roman"/>
            <w:sz w:val="24"/>
            <w:szCs w:val="24"/>
          </w:rPr>
          <w:t>k-</w:t>
        </w:r>
        <w:proofErr w:type="spellStart"/>
        <w:r>
          <w:rPr>
            <w:rFonts w:ascii="Times New Roman" w:eastAsia="Times New Roman" w:hAnsi="Times New Roman" w:cs="Times New Roman"/>
            <w:sz w:val="24"/>
            <w:szCs w:val="24"/>
          </w:rPr>
          <w:t>mer</w:t>
        </w:r>
        <w:proofErr w:type="spellEnd"/>
        <w:r>
          <w:rPr>
            <w:rFonts w:ascii="Times New Roman" w:eastAsia="Times New Roman" w:hAnsi="Times New Roman" w:cs="Times New Roman"/>
            <w:sz w:val="24"/>
            <w:szCs w:val="24"/>
          </w:rPr>
          <w:t xml:space="preserve"> threshold (chosen by the user) and the read is inside the species to contaminate.</w:t>
        </w:r>
      </w:ins>
      <w:ins w:id="77" w:author="Edo Dotan" w:date="2021-12-21T15:03:00Z">
        <w:r>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When the </w:t>
      </w:r>
      <w:del w:id="78" w:author="Edo Dotan" w:date="2021-12-21T15:04:00Z">
        <w:r>
          <w:rPr>
            <w:rFonts w:ascii="Times New Roman" w:eastAsia="Times New Roman" w:hAnsi="Times New Roman" w:cs="Times New Roman"/>
            <w:sz w:val="24"/>
            <w:szCs w:val="24"/>
          </w:rPr>
          <w:delText xml:space="preserve">classification </w:delText>
        </w:r>
      </w:del>
      <w:ins w:id="79" w:author="Edo Dotan" w:date="2021-12-21T15:04:00Z">
        <w:r>
          <w:rPr>
            <w:rFonts w:ascii="Times New Roman" w:eastAsia="Times New Roman" w:hAnsi="Times New Roman" w:cs="Times New Roman"/>
            <w:sz w:val="24"/>
            <w:szCs w:val="24"/>
          </w:rPr>
          <w:t xml:space="preserve">post </w:t>
        </w:r>
      </w:ins>
      <w:r>
        <w:rPr>
          <w:rFonts w:ascii="Times New Roman" w:eastAsia="Times New Roman" w:hAnsi="Times New Roman" w:cs="Times New Roman"/>
          <w:sz w:val="24"/>
          <w:szCs w:val="24"/>
        </w:rPr>
        <w:t xml:space="preserve">process is finished, the </w:t>
      </w:r>
      <w:r>
        <w:rPr>
          <w:rFonts w:ascii="Times New Roman" w:eastAsia="Times New Roman" w:hAnsi="Times New Roman" w:cs="Times New Roman"/>
          <w:sz w:val="24"/>
          <w:szCs w:val="24"/>
        </w:rPr>
        <w:t xml:space="preserve">user will get a </w:t>
      </w:r>
      <w:ins w:id="80" w:author="Edo Dotan" w:date="2021-12-21T15:04:00Z">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gz</w:t>
        </w:r>
        <w:proofErr w:type="spellEnd"/>
        <w:r>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file containing </w:t>
      </w:r>
      <w:del w:id="81" w:author="Edo Dotan" w:date="2021-12-21T15:05:00Z">
        <w:r>
          <w:rPr>
            <w:rFonts w:ascii="Times New Roman" w:eastAsia="Times New Roman" w:hAnsi="Times New Roman" w:cs="Times New Roman"/>
            <w:sz w:val="24"/>
            <w:szCs w:val="24"/>
          </w:rPr>
          <w:delText xml:space="preserve">all </w:delText>
        </w:r>
      </w:del>
      <w:ins w:id="82" w:author="Edo Dotan" w:date="2021-12-21T15:05:00Z">
        <w:r>
          <w:rPr>
            <w:rFonts w:ascii="Times New Roman" w:eastAsia="Times New Roman" w:hAnsi="Times New Roman" w:cs="Times New Roman"/>
            <w:sz w:val="24"/>
            <w:szCs w:val="24"/>
          </w:rPr>
          <w:t>all</w:t>
        </w:r>
      </w:ins>
      <w:ins w:id="83" w:author="Edo Dotan" w:date="2021-12-21T15:04:00Z">
        <w:r>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the </w:t>
      </w:r>
      <w:del w:id="84" w:author="Edo Dotan" w:date="2021-12-21T15:05:00Z">
        <w:r>
          <w:rPr>
            <w:rFonts w:ascii="Times New Roman" w:eastAsia="Times New Roman" w:hAnsi="Times New Roman" w:cs="Times New Roman"/>
            <w:sz w:val="24"/>
            <w:szCs w:val="24"/>
          </w:rPr>
          <w:delText xml:space="preserve">unclassified </w:delText>
        </w:r>
      </w:del>
      <w:ins w:id="85" w:author="Edo Dotan" w:date="2021-12-21T15:05:00Z">
        <w:r>
          <w:rPr>
            <w:rFonts w:ascii="Times New Roman" w:eastAsia="Times New Roman" w:hAnsi="Times New Roman" w:cs="Times New Roman"/>
            <w:sz w:val="24"/>
            <w:szCs w:val="24"/>
          </w:rPr>
          <w:t xml:space="preserve">noncontaminated </w:t>
        </w:r>
      </w:ins>
      <w:r>
        <w:rPr>
          <w:rFonts w:ascii="Times New Roman" w:eastAsia="Times New Roman" w:hAnsi="Times New Roman" w:cs="Times New Roman"/>
          <w:sz w:val="24"/>
          <w:szCs w:val="24"/>
        </w:rPr>
        <w:t>reads.</w:t>
      </w:r>
    </w:p>
    <w:p w14:paraId="363900AA" w14:textId="77777777" w:rsidR="006E7B4C" w:rsidRDefault="00D72300">
      <w:pPr>
        <w:pStyle w:val="Heading2"/>
        <w:rPr>
          <w:rStyle w:val="Heading2Char"/>
        </w:rPr>
      </w:pPr>
      <w:r>
        <w:rPr>
          <w:rStyle w:val="Heading2Char"/>
        </w:rPr>
        <w:t>Implementation</w:t>
      </w:r>
    </w:p>
    <w:p w14:paraId="43DB515A" w14:textId="77777777"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r>
        <w:rPr>
          <w:rFonts w:ascii="Times New Roman" w:eastAsia="Times New Roman" w:hAnsi="Times New Roman" w:cs="Times New Roman"/>
          <w:sz w:val="24"/>
          <w:szCs w:val="24"/>
          <w:highlight w:val="yellow"/>
        </w:rPr>
        <w:t>NAME</w:t>
      </w:r>
      <w:r>
        <w:rPr>
          <w:rFonts w:ascii="Times New Roman" w:eastAsia="Times New Roman" w:hAnsi="Times New Roman" w:cs="Times New Roman"/>
          <w:sz w:val="24"/>
          <w:szCs w:val="24"/>
        </w:rPr>
        <w:t>&gt; is implemented in Python using Flask framework. The source code is available at: </w:t>
      </w:r>
      <w:hyperlink r:id="rId7" w:tgtFrame="_blank">
        <w:r>
          <w:rPr>
            <w:rFonts w:ascii="Times New Roman" w:eastAsia="Times New Roman" w:hAnsi="Times New Roman" w:cs="Times New Roman"/>
            <w:sz w:val="24"/>
            <w:szCs w:val="24"/>
            <w:highlight w:val="yellow"/>
          </w:rPr>
          <w:t>&lt;GITHUB</w:t>
        </w:r>
      </w:hyperlink>
      <w:r>
        <w:rPr>
          <w:rFonts w:ascii="Times New Roman" w:eastAsia="Times New Roman" w:hAnsi="Times New Roman" w:cs="Times New Roman"/>
          <w:sz w:val="24"/>
          <w:szCs w:val="24"/>
          <w:highlight w:val="yellow"/>
        </w:rPr>
        <w:t xml:space="preserve"> LOCATION&gt;</w:t>
      </w:r>
      <w:r>
        <w:rPr>
          <w:rFonts w:ascii="Times New Roman" w:eastAsia="Times New Roman" w:hAnsi="Times New Roman" w:cs="Times New Roman"/>
          <w:sz w:val="24"/>
          <w:szCs w:val="24"/>
        </w:rPr>
        <w:t>. The web server jobs are processed on ProLiant XL170r Gen9 servers, equipped with 128 GB RAM and 28 CPU cores per node. The Gallery, Overview, and Frequently Asked Qu</w:t>
      </w:r>
      <w:r>
        <w:rPr>
          <w:rFonts w:ascii="Times New Roman" w:eastAsia="Times New Roman" w:hAnsi="Times New Roman" w:cs="Times New Roman"/>
          <w:sz w:val="24"/>
          <w:szCs w:val="24"/>
        </w:rPr>
        <w:t>estions (FAQ) sections of the web server should help users get the most out of the web server. A running example (different from the case studies analyzed in the Gallery) is also provided.</w:t>
      </w:r>
    </w:p>
    <w:p w14:paraId="4FCCB599" w14:textId="77777777" w:rsidR="006E7B4C" w:rsidRDefault="00D72300">
      <w:pPr>
        <w:pStyle w:val="Heading1"/>
      </w:pPr>
      <w:r>
        <w:lastRenderedPageBreak/>
        <w:t>Test Case</w:t>
      </w:r>
    </w:p>
    <w:p w14:paraId="7B5F887E" w14:textId="77777777"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downloaded a </w:t>
      </w:r>
      <w:r>
        <w:rPr>
          <w:rFonts w:ascii="Times New Roman" w:eastAsia="Times New Roman" w:hAnsi="Times New Roman" w:cs="Times New Roman"/>
          <w:sz w:val="24"/>
          <w:szCs w:val="24"/>
          <w:highlight w:val="yellow"/>
        </w:rPr>
        <w:t>&lt;DATA DOWNLOADED DNA / RNA from what</w:t>
      </w:r>
      <w:r>
        <w:rPr>
          <w:rFonts w:ascii="Times New Roman" w:eastAsia="Times New Roman" w:hAnsi="Times New Roman" w:cs="Times New Roman"/>
          <w:sz w:val="24"/>
          <w:szCs w:val="24"/>
          <w:highlight w:val="yellow"/>
        </w:rPr>
        <w:t>??&gt;</w:t>
      </w:r>
      <w:r>
        <w:rPr>
          <w:rFonts w:ascii="Times New Roman" w:eastAsia="Times New Roman" w:hAnsi="Times New Roman" w:cs="Times New Roman"/>
          <w:sz w:val="24"/>
          <w:szCs w:val="24"/>
        </w:rPr>
        <w:t xml:space="preserve"> from NCBI. We used </w:t>
      </w:r>
      <w:r>
        <w:rPr>
          <w:rFonts w:ascii="Times New Roman" w:eastAsia="Times New Roman" w:hAnsi="Times New Roman" w:cs="Times New Roman"/>
          <w:sz w:val="24"/>
          <w:szCs w:val="24"/>
          <w:highlight w:val="yellow"/>
        </w:rPr>
        <w:t>&lt;NAME&gt;</w:t>
      </w:r>
      <w:r>
        <w:rPr>
          <w:rFonts w:ascii="Times New Roman" w:eastAsia="Times New Roman" w:hAnsi="Times New Roman" w:cs="Times New Roman"/>
          <w:sz w:val="24"/>
          <w:szCs w:val="24"/>
        </w:rPr>
        <w:t xml:space="preserve"> to analyze the sequencing reads, by uploading the file. In the results interactive page, we choose k-</w:t>
      </w:r>
      <w:proofErr w:type="spellStart"/>
      <w:r>
        <w:rPr>
          <w:rFonts w:ascii="Times New Roman" w:eastAsia="Times New Roman" w:hAnsi="Times New Roman" w:cs="Times New Roman"/>
          <w:sz w:val="24"/>
          <w:szCs w:val="24"/>
        </w:rPr>
        <w:t>mer</w:t>
      </w:r>
      <w:proofErr w:type="spellEnd"/>
      <w:r>
        <w:rPr>
          <w:rFonts w:ascii="Times New Roman" w:eastAsia="Times New Roman" w:hAnsi="Times New Roman" w:cs="Times New Roman"/>
          <w:sz w:val="24"/>
          <w:szCs w:val="24"/>
        </w:rPr>
        <w:t xml:space="preserve"> percentage threshold of </w:t>
      </w:r>
      <w:r>
        <w:rPr>
          <w:rFonts w:ascii="Times New Roman" w:eastAsia="Times New Roman" w:hAnsi="Times New Roman" w:cs="Times New Roman"/>
          <w:sz w:val="24"/>
          <w:szCs w:val="24"/>
          <w:highlight w:val="yellow"/>
        </w:rPr>
        <w:t>&lt;XX&gt;</w:t>
      </w:r>
      <w:r>
        <w:rPr>
          <w:rFonts w:ascii="Times New Roman" w:eastAsia="Times New Roman" w:hAnsi="Times New Roman" w:cs="Times New Roman"/>
          <w:sz w:val="24"/>
          <w:szCs w:val="24"/>
        </w:rPr>
        <w:t xml:space="preserve"> and a species list containing: </w:t>
      </w:r>
      <w:r>
        <w:rPr>
          <w:rFonts w:ascii="Times New Roman" w:eastAsia="Times New Roman" w:hAnsi="Times New Roman" w:cs="Times New Roman"/>
          <w:sz w:val="24"/>
          <w:szCs w:val="24"/>
          <w:highlight w:val="yellow"/>
        </w:rPr>
        <w:t>&lt;YY&gt;</w:t>
      </w:r>
      <w:r>
        <w:rPr>
          <w:rFonts w:ascii="Times New Roman" w:eastAsia="Times New Roman" w:hAnsi="Times New Roman" w:cs="Times New Roman"/>
          <w:sz w:val="24"/>
          <w:szCs w:val="24"/>
        </w:rPr>
        <w:t>. The resulting read’s file contained &lt;</w:t>
      </w:r>
      <w:r>
        <w:rPr>
          <w:rFonts w:ascii="Times New Roman" w:eastAsia="Times New Roman" w:hAnsi="Times New Roman" w:cs="Times New Roman"/>
          <w:sz w:val="24"/>
          <w:szCs w:val="24"/>
          <w:highlight w:val="yellow"/>
        </w:rPr>
        <w:t>XX</w:t>
      </w:r>
      <w:r>
        <w:rPr>
          <w:rFonts w:ascii="Times New Roman" w:eastAsia="Times New Roman" w:hAnsi="Times New Roman" w:cs="Times New Roman"/>
          <w:sz w:val="24"/>
          <w:szCs w:val="24"/>
        </w:rPr>
        <w:t>&gt; reads as expec</w:t>
      </w:r>
      <w:r>
        <w:rPr>
          <w:rFonts w:ascii="Times New Roman" w:eastAsia="Times New Roman" w:hAnsi="Times New Roman" w:cs="Times New Roman"/>
          <w:sz w:val="24"/>
          <w:szCs w:val="24"/>
        </w:rPr>
        <w:t>ted (the starting file contained &lt;</w:t>
      </w:r>
      <w:r>
        <w:rPr>
          <w:rFonts w:ascii="Times New Roman" w:eastAsia="Times New Roman" w:hAnsi="Times New Roman" w:cs="Times New Roman"/>
          <w:sz w:val="24"/>
          <w:szCs w:val="24"/>
          <w:highlight w:val="yellow"/>
        </w:rPr>
        <w:t>XX</w:t>
      </w:r>
      <w:r>
        <w:rPr>
          <w:rFonts w:ascii="Times New Roman" w:eastAsia="Times New Roman" w:hAnsi="Times New Roman" w:cs="Times New Roman"/>
          <w:sz w:val="24"/>
          <w:szCs w:val="24"/>
        </w:rPr>
        <w:t>&gt; reads and we filtered &lt;</w:t>
      </w:r>
      <w:r>
        <w:rPr>
          <w:rFonts w:ascii="Times New Roman" w:eastAsia="Times New Roman" w:hAnsi="Times New Roman" w:cs="Times New Roman"/>
          <w:sz w:val="24"/>
          <w:szCs w:val="24"/>
          <w:highlight w:val="yellow"/>
        </w:rPr>
        <w:t>YY</w:t>
      </w:r>
      <w:r>
        <w:rPr>
          <w:rFonts w:ascii="Times New Roman" w:eastAsia="Times New Roman" w:hAnsi="Times New Roman" w:cs="Times New Roman"/>
          <w:sz w:val="24"/>
          <w:szCs w:val="24"/>
        </w:rPr>
        <w:t xml:space="preserve">&gt; reads). We reuploaded the file to the webserver to verify the same results. The results of the filtered file contained the same number of reads as excepted, no new species were found (except </w:t>
      </w:r>
      <w:r>
        <w:rPr>
          <w:rFonts w:ascii="Times New Roman" w:eastAsia="Times New Roman" w:hAnsi="Times New Roman" w:cs="Times New Roman"/>
          <w:sz w:val="24"/>
          <w:szCs w:val="24"/>
        </w:rPr>
        <w:t>the ones we did not filter) &lt;</w:t>
      </w:r>
      <w:r>
        <w:rPr>
          <w:rFonts w:ascii="Times New Roman" w:eastAsia="Times New Roman" w:hAnsi="Times New Roman" w:cs="Times New Roman"/>
          <w:sz w:val="24"/>
          <w:szCs w:val="24"/>
          <w:highlight w:val="yellow"/>
        </w:rPr>
        <w:t>MAYBE INSERT FIGURE</w:t>
      </w:r>
      <w:r>
        <w:rPr>
          <w:rFonts w:ascii="Times New Roman" w:eastAsia="Times New Roman" w:hAnsi="Times New Roman" w:cs="Times New Roman"/>
          <w:sz w:val="24"/>
          <w:szCs w:val="24"/>
        </w:rPr>
        <w:t xml:space="preserve">&gt;. </w:t>
      </w:r>
    </w:p>
    <w:p w14:paraId="1B0448C8" w14:textId="77777777" w:rsidR="006E7B4C" w:rsidRDefault="00D72300">
      <w:pPr>
        <w:pStyle w:val="Heading1"/>
        <w:rPr>
          <w:rFonts w:eastAsia="Times New Roman"/>
        </w:rPr>
      </w:pPr>
      <w:r>
        <w:rPr>
          <w:rFonts w:eastAsia="Times New Roman"/>
        </w:rPr>
        <w:t>Funding</w:t>
      </w:r>
    </w:p>
    <w:p w14:paraId="0E68CFA4" w14:textId="77777777"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Israel Science Foundation (ISF) [802/16 to T.P.]; Edmond J. Safra Center for Bioinformatics at Tel Aviv University Fellowship (in part). Funding for open access charge: ISF. </w:t>
      </w:r>
      <w:r>
        <w:rPr>
          <w:rFonts w:ascii="Times New Roman" w:eastAsia="Times New Roman" w:hAnsi="Times New Roman" w:cs="Times New Roman"/>
          <w:sz w:val="24"/>
          <w:szCs w:val="24"/>
          <w:highlight w:val="yellow"/>
        </w:rPr>
        <w:t>&lt;VERIFY WITH TAL&gt;</w:t>
      </w:r>
    </w:p>
    <w:p w14:paraId="65F275C8" w14:textId="77777777" w:rsidR="006E7B4C" w:rsidRDefault="00D723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w:t>
      </w:r>
      <w:r>
        <w:rPr>
          <w:rFonts w:ascii="Times New Roman" w:eastAsia="Times New Roman" w:hAnsi="Times New Roman" w:cs="Times New Roman"/>
          <w:sz w:val="24"/>
          <w:szCs w:val="24"/>
        </w:rPr>
        <w:t>lict of interest statement. None declared.</w:t>
      </w:r>
    </w:p>
    <w:p w14:paraId="219D6422" w14:textId="77777777" w:rsidR="006E7B4C" w:rsidRDefault="006E7B4C">
      <w:pPr>
        <w:rPr>
          <w:rFonts w:ascii="Times New Roman" w:eastAsia="Times New Roman" w:hAnsi="Times New Roman" w:cs="Times New Roman"/>
          <w:sz w:val="24"/>
          <w:szCs w:val="24"/>
        </w:rPr>
      </w:pPr>
    </w:p>
    <w:p w14:paraId="2E17241A" w14:textId="77777777" w:rsidR="006E7B4C" w:rsidRDefault="006E7B4C">
      <w:pPr>
        <w:rPr>
          <w:rFonts w:ascii="Times New Roman" w:eastAsia="Times New Roman" w:hAnsi="Times New Roman" w:cs="Times New Roman"/>
          <w:sz w:val="24"/>
          <w:szCs w:val="24"/>
        </w:rPr>
      </w:pPr>
    </w:p>
    <w:p w14:paraId="48D0B251" w14:textId="77777777" w:rsidR="006E7B4C" w:rsidRDefault="00D72300">
      <w:pPr>
        <w:rPr>
          <w:rFonts w:asciiTheme="majorHAnsi" w:eastAsiaTheme="majorEastAsia" w:hAnsiTheme="majorHAnsi" w:cstheme="majorBidi"/>
          <w:sz w:val="32"/>
          <w:szCs w:val="32"/>
        </w:rPr>
      </w:pPr>
      <w:r>
        <w:br w:type="page"/>
      </w:r>
    </w:p>
    <w:p w14:paraId="0955A219" w14:textId="77777777" w:rsidR="006E7B4C" w:rsidRDefault="00D72300">
      <w:pPr>
        <w:rPr>
          <w:rFonts w:asciiTheme="majorHAnsi" w:eastAsiaTheme="majorEastAsia" w:hAnsiTheme="majorHAnsi" w:cstheme="majorBidi"/>
          <w:b/>
          <w:bCs/>
          <w:color w:val="2F5496" w:themeColor="accent1" w:themeShade="BF"/>
          <w:sz w:val="28"/>
          <w:szCs w:val="28"/>
        </w:rPr>
      </w:pPr>
      <w:r>
        <w:rPr>
          <w:rFonts w:asciiTheme="majorHAnsi" w:eastAsiaTheme="majorEastAsia" w:hAnsiTheme="majorHAnsi" w:cstheme="majorBidi"/>
          <w:b/>
          <w:bCs/>
          <w:color w:val="2F5496" w:themeColor="accent1" w:themeShade="BF"/>
          <w:sz w:val="28"/>
          <w:szCs w:val="28"/>
        </w:rPr>
        <w:lastRenderedPageBreak/>
        <w:t>Figures</w:t>
      </w:r>
    </w:p>
    <w:p w14:paraId="3538564D" w14:textId="77777777" w:rsidR="006E7B4C" w:rsidRDefault="00D72300">
      <w:pPr>
        <w:pStyle w:val="Heading2"/>
      </w:pPr>
      <w:r>
        <w:t>Figure 1.</w:t>
      </w:r>
    </w:p>
    <w:p w14:paraId="4D538ACF" w14:textId="77777777" w:rsidR="006E7B4C" w:rsidRDefault="00D72300">
      <w:pPr>
        <w:rPr>
          <w:rFonts w:asciiTheme="majorBidi" w:hAnsiTheme="majorBidi" w:cstheme="majorBidi"/>
          <w:sz w:val="24"/>
          <w:szCs w:val="24"/>
        </w:rPr>
      </w:pPr>
      <w:r>
        <w:rPr>
          <w:rFonts w:asciiTheme="majorBidi" w:hAnsiTheme="majorBidi" w:cstheme="majorBidi"/>
          <w:sz w:val="24"/>
          <w:szCs w:val="24"/>
        </w:rPr>
        <w:t>Web server workflow.</w:t>
      </w:r>
    </w:p>
    <w:p w14:paraId="190101F1" w14:textId="77777777" w:rsidR="006E7B4C" w:rsidRDefault="00D72300">
      <w:r>
        <w:rPr>
          <w:noProof/>
        </w:rPr>
        <mc:AlternateContent>
          <mc:Choice Requires="wps">
            <w:drawing>
              <wp:inline distT="0" distB="0" distL="0" distR="0" wp14:anchorId="64D1F857" wp14:editId="6631161E">
                <wp:extent cx="7312025" cy="3605530"/>
                <wp:effectExtent l="0" t="0" r="0" b="0"/>
                <wp:docPr id="1" name="Picture 3"/>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stretch/>
                      </pic:blipFill>
                      <pic:spPr>
                        <a:xfrm rot="5400000">
                          <a:off x="0" y="0"/>
                          <a:ext cx="7311240" cy="360504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o:allowincell="f" style="position:absolute;margin-left:-145.9pt;margin-top:-429.85pt;width:575.65pt;height:283.8pt;mso-wrap-style:none;v-text-anchor:middle;rotation:90;mso-position-vertical:top" wp14:anchorId="30869357" type="_x0000_t75">
                <v:imagedata r:id="rId9" o:detectmouseclick="t"/>
                <v:stroke color="#3465a4" joinstyle="round" endcap="flat"/>
                <w10:wrap type="square"/>
              </v:shape>
            </w:pict>
          </mc:Fallback>
        </mc:AlternateContent>
      </w:r>
    </w:p>
    <w:p w14:paraId="56B42CC0" w14:textId="77777777" w:rsidR="006E7B4C" w:rsidRDefault="00D72300">
      <w:pPr>
        <w:pStyle w:val="Heading2"/>
      </w:pPr>
      <w:r>
        <w:lastRenderedPageBreak/>
        <w:t>Figure 2.</w:t>
      </w:r>
    </w:p>
    <w:p w14:paraId="5925B66A" w14:textId="77777777" w:rsidR="006E7B4C" w:rsidRDefault="00D72300">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This is the histogram graph displayed in the interactive GUI. The x-axis represents the reads similarities to the database searched against (in this </w:t>
      </w:r>
      <w:r>
        <w:rPr>
          <w:rFonts w:asciiTheme="majorBidi" w:hAnsiTheme="majorBidi" w:cstheme="majorBidi"/>
          <w:sz w:val="24"/>
          <w:szCs w:val="24"/>
        </w:rPr>
        <w:t>example, bacteria database). The red line represents the current k-</w:t>
      </w:r>
      <w:proofErr w:type="spellStart"/>
      <w:r>
        <w:rPr>
          <w:rFonts w:asciiTheme="majorBidi" w:hAnsiTheme="majorBidi" w:cstheme="majorBidi"/>
          <w:sz w:val="24"/>
          <w:szCs w:val="24"/>
        </w:rPr>
        <w:t>mer</w:t>
      </w:r>
      <w:proofErr w:type="spellEnd"/>
      <w:r>
        <w:rPr>
          <w:rFonts w:asciiTheme="majorBidi" w:hAnsiTheme="majorBidi" w:cstheme="majorBidi"/>
          <w:sz w:val="24"/>
          <w:szCs w:val="24"/>
        </w:rPr>
        <w:t xml:space="preserve"> percentage threshold. The blue bars represent non-bacteria reads, and the orange bars represent reads that will be filtered. By clicking on the chart, one can move the k-</w:t>
      </w:r>
      <w:proofErr w:type="spellStart"/>
      <w:r>
        <w:rPr>
          <w:rFonts w:asciiTheme="majorBidi" w:hAnsiTheme="majorBidi" w:cstheme="majorBidi"/>
          <w:sz w:val="24"/>
          <w:szCs w:val="24"/>
        </w:rPr>
        <w:t>mer</w:t>
      </w:r>
      <w:proofErr w:type="spellEnd"/>
      <w:r>
        <w:rPr>
          <w:rFonts w:asciiTheme="majorBidi" w:hAnsiTheme="majorBidi" w:cstheme="majorBidi"/>
          <w:sz w:val="24"/>
          <w:szCs w:val="24"/>
        </w:rPr>
        <w:t xml:space="preserve"> threshold. </w:t>
      </w:r>
      <w:r>
        <w:rPr>
          <w:rFonts w:asciiTheme="majorBidi" w:hAnsiTheme="majorBidi" w:cstheme="majorBidi"/>
          <w:sz w:val="24"/>
          <w:szCs w:val="24"/>
        </w:rPr>
        <w:t>Note, that all the reads that are right to the threshold might be filtered (as if are in the species list of contamination which is chosen in the pie-chart).</w:t>
      </w:r>
    </w:p>
    <w:p w14:paraId="16D3D33B" w14:textId="77777777" w:rsidR="006E7B4C" w:rsidRDefault="00D72300">
      <w:r>
        <w:rPr>
          <w:noProof/>
        </w:rPr>
        <w:drawing>
          <wp:inline distT="0" distB="0" distL="0" distR="0" wp14:anchorId="042A680D" wp14:editId="69E66475">
            <wp:extent cx="5486400" cy="4156075"/>
            <wp:effectExtent l="0" t="0" r="0" b="0"/>
            <wp:docPr id="2"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hart, histogram&#10;&#10;Description automatically generated"/>
                    <pic:cNvPicPr>
                      <a:picLocks noChangeAspect="1" noChangeArrowheads="1"/>
                    </pic:cNvPicPr>
                  </pic:nvPicPr>
                  <pic:blipFill>
                    <a:blip r:embed="rId10"/>
                    <a:stretch>
                      <a:fillRect/>
                    </a:stretch>
                  </pic:blipFill>
                  <pic:spPr bwMode="auto">
                    <a:xfrm>
                      <a:off x="0" y="0"/>
                      <a:ext cx="5486400" cy="4156075"/>
                    </a:xfrm>
                    <a:prstGeom prst="rect">
                      <a:avLst/>
                    </a:prstGeom>
                  </pic:spPr>
                </pic:pic>
              </a:graphicData>
            </a:graphic>
          </wp:inline>
        </w:drawing>
      </w:r>
    </w:p>
    <w:p w14:paraId="575B464A" w14:textId="77777777" w:rsidR="006E7B4C" w:rsidRDefault="00D72300">
      <w:pPr>
        <w:rPr>
          <w:rFonts w:asciiTheme="majorHAnsi" w:eastAsiaTheme="majorEastAsia" w:hAnsiTheme="majorHAnsi" w:cstheme="majorBidi"/>
          <w:b/>
          <w:bCs/>
          <w:color w:val="2F5496" w:themeColor="accent1" w:themeShade="BF"/>
          <w:sz w:val="28"/>
          <w:szCs w:val="28"/>
        </w:rPr>
      </w:pPr>
      <w:r>
        <w:br w:type="page"/>
      </w:r>
    </w:p>
    <w:p w14:paraId="63A46623" w14:textId="77777777" w:rsidR="006E7B4C" w:rsidRDefault="00D72300">
      <w:pPr>
        <w:pStyle w:val="Heading2"/>
      </w:pPr>
      <w:r>
        <w:lastRenderedPageBreak/>
        <w:t>Figure 3</w:t>
      </w:r>
    </w:p>
    <w:p w14:paraId="34EF4414" w14:textId="77777777" w:rsidR="006E7B4C" w:rsidRDefault="00D72300">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This is the pie-chart graph displayed at the interactive GUI. The graph displays the </w:t>
      </w:r>
      <w:r>
        <w:rPr>
          <w:rFonts w:asciiTheme="majorBidi" w:hAnsiTheme="majorBidi" w:cstheme="majorBidi"/>
          <w:sz w:val="24"/>
          <w:szCs w:val="24"/>
        </w:rPr>
        <w:t xml:space="preserve">contamination species and the distribution of the reads. Each color displays a different species, by moving the mouse over the graph, one can see the species name and the number of reads. To choose a species to set as non-contamination, simply uncheck the </w:t>
      </w:r>
      <w:r>
        <w:rPr>
          <w:rFonts w:asciiTheme="majorBidi" w:hAnsiTheme="majorBidi" w:cstheme="majorBidi"/>
          <w:sz w:val="24"/>
          <w:szCs w:val="24"/>
        </w:rPr>
        <w:t>species box.</w:t>
      </w:r>
    </w:p>
    <w:p w14:paraId="5A13744D" w14:textId="77777777" w:rsidR="006E7B4C" w:rsidRDefault="00D72300">
      <w:r>
        <w:rPr>
          <w:noProof/>
        </w:rPr>
        <w:drawing>
          <wp:inline distT="0" distB="0" distL="0" distR="0" wp14:anchorId="46A8BD03" wp14:editId="5267F421">
            <wp:extent cx="4914900" cy="4810125"/>
            <wp:effectExtent l="0" t="0" r="0" b="0"/>
            <wp:docPr id="3" name="Picture 80"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0" descr="Chart, sunburst chart&#10;&#10;Description automatically generated"/>
                    <pic:cNvPicPr>
                      <a:picLocks noChangeAspect="1" noChangeArrowheads="1"/>
                    </pic:cNvPicPr>
                  </pic:nvPicPr>
                  <pic:blipFill>
                    <a:blip r:embed="rId11"/>
                    <a:stretch>
                      <a:fillRect/>
                    </a:stretch>
                  </pic:blipFill>
                  <pic:spPr bwMode="auto">
                    <a:xfrm>
                      <a:off x="0" y="0"/>
                      <a:ext cx="4914900" cy="4810125"/>
                    </a:xfrm>
                    <a:prstGeom prst="rect">
                      <a:avLst/>
                    </a:prstGeom>
                  </pic:spPr>
                </pic:pic>
              </a:graphicData>
            </a:graphic>
          </wp:inline>
        </w:drawing>
      </w:r>
    </w:p>
    <w:p w14:paraId="3761A14A" w14:textId="77777777" w:rsidR="006E7B4C" w:rsidRDefault="00D72300">
      <w:r>
        <w:br w:type="page"/>
      </w:r>
    </w:p>
    <w:p w14:paraId="37755C44" w14:textId="77777777" w:rsidR="006E7B4C" w:rsidRDefault="00D72300">
      <w:pPr>
        <w:spacing w:line="360" w:lineRule="auto"/>
        <w:jc w:val="both"/>
        <w:rPr>
          <w:rFonts w:asciiTheme="majorHAnsi" w:eastAsiaTheme="majorEastAsia" w:hAnsiTheme="majorHAnsi" w:cstheme="majorBidi"/>
          <w:b/>
          <w:bCs/>
          <w:color w:val="2F5496" w:themeColor="accent1" w:themeShade="BF"/>
          <w:sz w:val="28"/>
          <w:szCs w:val="28"/>
        </w:rPr>
      </w:pPr>
      <w:r>
        <w:rPr>
          <w:rFonts w:asciiTheme="majorHAnsi" w:eastAsiaTheme="majorEastAsia" w:hAnsiTheme="majorHAnsi" w:cstheme="majorBidi"/>
          <w:b/>
          <w:bCs/>
          <w:color w:val="2F5496" w:themeColor="accent1" w:themeShade="BF"/>
          <w:sz w:val="28"/>
          <w:szCs w:val="28"/>
        </w:rPr>
        <w:lastRenderedPageBreak/>
        <w:t>References</w:t>
      </w:r>
    </w:p>
    <w:p w14:paraId="2C616203" w14:textId="77777777" w:rsidR="006E7B4C" w:rsidRDefault="00D72300">
      <w:pPr>
        <w:pStyle w:val="Bibliography"/>
        <w:rPr>
          <w:rFonts w:ascii="Times New Roman" w:hAnsi="Times New Roman" w:cs="Times New Roman"/>
          <w:sz w:val="24"/>
        </w:rPr>
      </w:pPr>
      <w:r>
        <w:fldChar w:fldCharType="begin"/>
      </w:r>
      <w:r>
        <w:instrText>ADDIN ZOTERO_BIBL {"uncited":[],"omitted":[],"custom":[]} CSL_BIBLIOGRAPHY</w:instrText>
      </w:r>
      <w:r>
        <w:fldChar w:fldCharType="separate"/>
      </w:r>
      <w:r>
        <w:rPr>
          <w:rFonts w:ascii="Times New Roman" w:hAnsi="Times New Roman" w:cs="Times New Roman"/>
          <w:sz w:val="24"/>
        </w:rPr>
        <w:t xml:space="preserve">Benson, Dennis A, Mark Cavanaugh, Karen Clark, Ilene Karsch-Mizrachi, James Ostell, Kim D Pruitt, and Eric W Sayers. 2018. “GenBank.” </w:t>
      </w:r>
      <w:r>
        <w:rPr>
          <w:rFonts w:ascii="Times New Roman" w:hAnsi="Times New Roman" w:cs="Times New Roman"/>
          <w:i/>
          <w:iCs/>
          <w:sz w:val="24"/>
        </w:rPr>
        <w:t>Nucleic Acids Research</w:t>
      </w:r>
      <w:r>
        <w:rPr>
          <w:rFonts w:ascii="Times New Roman" w:hAnsi="Times New Roman" w:cs="Times New Roman"/>
          <w:sz w:val="24"/>
        </w:rPr>
        <w:t xml:space="preserve"> 46 (D1): D41–47. https://doi.org/10.1093/nar/gkx1094.</w:t>
      </w:r>
    </w:p>
    <w:p w14:paraId="2EF9E79B" w14:textId="77777777" w:rsidR="006E7B4C" w:rsidRDefault="00D72300">
      <w:pPr>
        <w:pStyle w:val="Bibliography"/>
        <w:rPr>
          <w:rFonts w:ascii="Times New Roman" w:hAnsi="Times New Roman" w:cs="Times New Roman"/>
          <w:sz w:val="24"/>
        </w:rPr>
      </w:pPr>
      <w:r>
        <w:rPr>
          <w:rFonts w:ascii="Times New Roman" w:hAnsi="Times New Roman" w:cs="Times New Roman"/>
          <w:sz w:val="24"/>
        </w:rPr>
        <w:t>Check Hayden, Erika. 2014. “Technology: The $</w:t>
      </w:r>
      <w:r>
        <w:rPr>
          <w:rFonts w:ascii="Times New Roman" w:hAnsi="Times New Roman" w:cs="Times New Roman"/>
          <w:sz w:val="24"/>
        </w:rPr>
        <w:t xml:space="preserve">1,000 Genome.” </w:t>
      </w:r>
      <w:r>
        <w:rPr>
          <w:rFonts w:ascii="Times New Roman" w:hAnsi="Times New Roman" w:cs="Times New Roman"/>
          <w:i/>
          <w:iCs/>
          <w:sz w:val="24"/>
        </w:rPr>
        <w:t>Nature</w:t>
      </w:r>
      <w:r>
        <w:rPr>
          <w:rFonts w:ascii="Times New Roman" w:hAnsi="Times New Roman" w:cs="Times New Roman"/>
          <w:sz w:val="24"/>
        </w:rPr>
        <w:t xml:space="preserve"> 507 (7492): 294–95. https://doi.org/10.1038/507294a.</w:t>
      </w:r>
    </w:p>
    <w:p w14:paraId="4436E8F8" w14:textId="77777777" w:rsidR="006E7B4C" w:rsidRDefault="00D72300">
      <w:pPr>
        <w:pStyle w:val="Bibliography"/>
        <w:rPr>
          <w:rFonts w:ascii="Times New Roman" w:hAnsi="Times New Roman" w:cs="Times New Roman"/>
          <w:sz w:val="24"/>
        </w:rPr>
      </w:pPr>
      <w:r>
        <w:rPr>
          <w:rFonts w:ascii="Times New Roman" w:hAnsi="Times New Roman" w:cs="Times New Roman"/>
          <w:sz w:val="24"/>
        </w:rPr>
        <w:t>Goig, Galo A., Silvia Blanco, Alberto L. Garcia-Basteiro, and Iñaki Comas. 2020. “Contaminant DNA in Bacterial Sequencing Experiments Is a Major Source of False Genetic Variability.</w:t>
      </w:r>
      <w:r>
        <w:rPr>
          <w:rFonts w:ascii="Times New Roman" w:hAnsi="Times New Roman" w:cs="Times New Roman"/>
          <w:sz w:val="24"/>
        </w:rPr>
        <w:t xml:space="preserve">” </w:t>
      </w:r>
      <w:r>
        <w:rPr>
          <w:rFonts w:ascii="Times New Roman" w:hAnsi="Times New Roman" w:cs="Times New Roman"/>
          <w:i/>
          <w:iCs/>
          <w:sz w:val="24"/>
        </w:rPr>
        <w:t>BMC Biology</w:t>
      </w:r>
      <w:r>
        <w:rPr>
          <w:rFonts w:ascii="Times New Roman" w:hAnsi="Times New Roman" w:cs="Times New Roman"/>
          <w:sz w:val="24"/>
        </w:rPr>
        <w:t xml:space="preserve"> 18 (1): 24. https://doi.org/10.1186/s12915-020-0748-z.</w:t>
      </w:r>
    </w:p>
    <w:p w14:paraId="09944CC3" w14:textId="77777777" w:rsidR="006E7B4C" w:rsidRDefault="00D72300">
      <w:pPr>
        <w:pStyle w:val="Bibliography"/>
        <w:rPr>
          <w:rFonts w:ascii="Times New Roman" w:hAnsi="Times New Roman" w:cs="Times New Roman"/>
          <w:sz w:val="24"/>
        </w:rPr>
      </w:pPr>
      <w:r>
        <w:rPr>
          <w:rFonts w:ascii="Times New Roman" w:hAnsi="Times New Roman" w:cs="Times New Roman"/>
          <w:sz w:val="24"/>
        </w:rPr>
        <w:t>Kirstahler, Philipp, Søren Solborg Bjerrum, Alice Friis-Møller, Morten la Cour, Frank M. Aarestrup, Henrik Westh, and Sünje Johanna Pamp. 2018. “Genomics-Based Identification of Microorga</w:t>
      </w:r>
      <w:r>
        <w:rPr>
          <w:rFonts w:ascii="Times New Roman" w:hAnsi="Times New Roman" w:cs="Times New Roman"/>
          <w:sz w:val="24"/>
        </w:rPr>
        <w:t xml:space="preserve">nisms in Human Ocular Body Fluid.” </w:t>
      </w:r>
      <w:r>
        <w:rPr>
          <w:rFonts w:ascii="Times New Roman" w:hAnsi="Times New Roman" w:cs="Times New Roman"/>
          <w:i/>
          <w:iCs/>
          <w:sz w:val="24"/>
        </w:rPr>
        <w:t>Scientific Reports</w:t>
      </w:r>
      <w:r>
        <w:rPr>
          <w:rFonts w:ascii="Times New Roman" w:hAnsi="Times New Roman" w:cs="Times New Roman"/>
          <w:sz w:val="24"/>
        </w:rPr>
        <w:t xml:space="preserve"> 8 (1): 4126. https://doi.org/10.1038/s41598-018-22416-4.</w:t>
      </w:r>
    </w:p>
    <w:p w14:paraId="19518013" w14:textId="77777777" w:rsidR="006E7B4C" w:rsidRDefault="00D72300">
      <w:pPr>
        <w:pStyle w:val="Bibliography"/>
        <w:rPr>
          <w:rFonts w:ascii="Times New Roman" w:hAnsi="Times New Roman" w:cs="Times New Roman"/>
          <w:sz w:val="24"/>
        </w:rPr>
      </w:pPr>
      <w:r>
        <w:rPr>
          <w:rFonts w:ascii="Times New Roman" w:hAnsi="Times New Roman" w:cs="Times New Roman"/>
          <w:sz w:val="24"/>
        </w:rPr>
        <w:t>Steinegger, Martin, and Steven L. Salzberg. 2020. “Terminating Contamination: Large-Scale Search Identifies More than 2,000,000 Contaminated Entr</w:t>
      </w:r>
      <w:r>
        <w:rPr>
          <w:rFonts w:ascii="Times New Roman" w:hAnsi="Times New Roman" w:cs="Times New Roman"/>
          <w:sz w:val="24"/>
        </w:rPr>
        <w:t xml:space="preserve">ies in GenBank.” </w:t>
      </w:r>
      <w:r>
        <w:rPr>
          <w:rFonts w:ascii="Times New Roman" w:hAnsi="Times New Roman" w:cs="Times New Roman"/>
          <w:i/>
          <w:iCs/>
          <w:sz w:val="24"/>
        </w:rPr>
        <w:t>Genome Biology</w:t>
      </w:r>
      <w:r>
        <w:rPr>
          <w:rFonts w:ascii="Times New Roman" w:hAnsi="Times New Roman" w:cs="Times New Roman"/>
          <w:sz w:val="24"/>
        </w:rPr>
        <w:t xml:space="preserve"> 21 (1): 115. https://doi.org/10.1186/s13059-020-02023-1.</w:t>
      </w:r>
    </w:p>
    <w:p w14:paraId="66AB2B52" w14:textId="77777777" w:rsidR="006E7B4C" w:rsidRDefault="00D72300">
      <w:pPr>
        <w:pStyle w:val="Bibliography"/>
        <w:rPr>
          <w:rFonts w:ascii="Times New Roman" w:hAnsi="Times New Roman" w:cs="Times New Roman"/>
          <w:sz w:val="24"/>
        </w:rPr>
      </w:pPr>
      <w:r>
        <w:rPr>
          <w:rFonts w:ascii="Times New Roman" w:hAnsi="Times New Roman" w:cs="Times New Roman"/>
          <w:sz w:val="24"/>
        </w:rPr>
        <w:t xml:space="preserve">Wood, Derrick E., Jennifer Lu, and Ben Langmead. 2019. “Improved Metagenomic Analysis with Kraken 2.” </w:t>
      </w:r>
      <w:r>
        <w:rPr>
          <w:rFonts w:ascii="Times New Roman" w:hAnsi="Times New Roman" w:cs="Times New Roman"/>
          <w:i/>
          <w:iCs/>
          <w:sz w:val="24"/>
        </w:rPr>
        <w:t>Genome Biology</w:t>
      </w:r>
      <w:r>
        <w:rPr>
          <w:rFonts w:ascii="Times New Roman" w:hAnsi="Times New Roman" w:cs="Times New Roman"/>
          <w:sz w:val="24"/>
        </w:rPr>
        <w:t xml:space="preserve"> 20 (1): 257. https://doi.org/10.1186/s13059-019-18</w:t>
      </w:r>
      <w:r>
        <w:rPr>
          <w:rFonts w:ascii="Times New Roman" w:hAnsi="Times New Roman" w:cs="Times New Roman"/>
          <w:sz w:val="24"/>
        </w:rPr>
        <w:t>91-0.</w:t>
      </w:r>
    </w:p>
    <w:p w14:paraId="72A95294" w14:textId="0FF77D18" w:rsidR="006E7B4C" w:rsidRPr="00D72300" w:rsidRDefault="00D72300" w:rsidP="00D72300">
      <w:pPr>
        <w:rPr>
          <w:rFonts w:asciiTheme="majorHAnsi" w:eastAsia="Times New Roman" w:hAnsiTheme="majorHAnsi" w:cstheme="majorBidi"/>
          <w:color w:val="2F5496" w:themeColor="accent1" w:themeShade="BF"/>
          <w:sz w:val="32"/>
          <w:szCs w:val="32"/>
        </w:rPr>
      </w:pPr>
      <w:r>
        <w:fldChar w:fldCharType="end"/>
      </w:r>
    </w:p>
    <w:sectPr w:rsidR="006E7B4C" w:rsidRPr="00D72300">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47B54"/>
    <w:multiLevelType w:val="multilevel"/>
    <w:tmpl w:val="0F90694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C9540F2"/>
    <w:multiLevelType w:val="multilevel"/>
    <w:tmpl w:val="8B3AD5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B772CED"/>
    <w:multiLevelType w:val="multilevel"/>
    <w:tmpl w:val="8B8C18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F0801B4"/>
    <w:multiLevelType w:val="multilevel"/>
    <w:tmpl w:val="02E6AAB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C355CE8"/>
    <w:multiLevelType w:val="multilevel"/>
    <w:tmpl w:val="D33A0AA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EA976D5"/>
    <w:multiLevelType w:val="multilevel"/>
    <w:tmpl w:val="58703B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69177139"/>
    <w:multiLevelType w:val="multilevel"/>
    <w:tmpl w:val="C6D8F1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4"/>
  </w:num>
  <w:num w:numId="2">
    <w:abstractNumId w:val="5"/>
  </w:num>
  <w:num w:numId="3">
    <w:abstractNumId w:val="1"/>
  </w:num>
  <w:num w:numId="4">
    <w:abstractNumId w:val="0"/>
  </w:num>
  <w:num w:numId="5">
    <w:abstractNumId w:val="2"/>
  </w:num>
  <w:num w:numId="6">
    <w:abstractNumId w:val="6"/>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o Dotan">
    <w15:presenceInfo w15:providerId="None" w15:userId="Edo Dot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B4C"/>
    <w:rsid w:val="001E42D0"/>
    <w:rsid w:val="00420D82"/>
    <w:rsid w:val="006E7B4C"/>
    <w:rsid w:val="00D72300"/>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62E15"/>
  <w15:docId w15:val="{DF7422C7-FC39-4B08-BD66-8E7C0183B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BEE"/>
    <w:pPr>
      <w:spacing w:after="160" w:line="259" w:lineRule="auto"/>
    </w:pPr>
  </w:style>
  <w:style w:type="paragraph" w:styleId="Heading1">
    <w:name w:val="heading 1"/>
    <w:basedOn w:val="Normal"/>
    <w:next w:val="Normal"/>
    <w:link w:val="Heading1Char"/>
    <w:uiPriority w:val="9"/>
    <w:qFormat/>
    <w:rsid w:val="004C0B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2A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45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C0BE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161E47"/>
    <w:rPr>
      <w:color w:val="0000FF"/>
      <w:u w:val="single"/>
    </w:rPr>
  </w:style>
  <w:style w:type="character" w:customStyle="1" w:styleId="Heading2Char">
    <w:name w:val="Heading 2 Char"/>
    <w:basedOn w:val="DefaultParagraphFont"/>
    <w:link w:val="Heading2"/>
    <w:uiPriority w:val="9"/>
    <w:qFormat/>
    <w:rsid w:val="00BE2A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C1450D"/>
    <w:rPr>
      <w:rFonts w:asciiTheme="majorHAnsi" w:eastAsiaTheme="majorEastAsia" w:hAnsiTheme="majorHAnsi" w:cstheme="majorBidi"/>
      <w:color w:val="1F3763" w:themeColor="accent1" w:themeShade="7F"/>
      <w:sz w:val="24"/>
      <w:szCs w:val="24"/>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lang/>
    </w:rPr>
  </w:style>
  <w:style w:type="paragraph" w:styleId="NormalWeb">
    <w:name w:val="Normal (Web)"/>
    <w:basedOn w:val="Normal"/>
    <w:uiPriority w:val="99"/>
    <w:unhideWhenUsed/>
    <w:qFormat/>
    <w:rsid w:val="004C0BEE"/>
    <w:pPr>
      <w:spacing w:beforeAutospacing="1"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qFormat/>
    <w:rsid w:val="004B5763"/>
    <w:pPr>
      <w:spacing w:after="0" w:line="240" w:lineRule="auto"/>
      <w:ind w:left="720" w:hanging="720"/>
    </w:pPr>
  </w:style>
  <w:style w:type="paragraph" w:customStyle="1" w:styleId="chapter-para">
    <w:name w:val="chapter-para"/>
    <w:basedOn w:val="Normal"/>
    <w:qFormat/>
    <w:rsid w:val="00C1450D"/>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14B30"/>
    <w:pPr>
      <w:ind w:left="720"/>
      <w:contextualSpacing/>
    </w:pPr>
  </w:style>
  <w:style w:type="paragraph" w:styleId="Revision">
    <w:name w:val="Revision"/>
    <w:uiPriority w:val="99"/>
    <w:semiHidden/>
    <w:qFormat/>
    <w:rsid w:val="00F10FD9"/>
  </w:style>
  <w:style w:type="table" w:styleId="PlainTable2">
    <w:name w:val="Plain Table 2"/>
    <w:basedOn w:val="TableNormal"/>
    <w:uiPriority w:val="42"/>
    <w:rsid w:val="004C0BE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s://github.com/orenavram/microbializer"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lifesci.tau.ac.il/lp-en-mcbb"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9548F73-E3F9-43A3-9D77-14C0F720F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3434</Words>
  <Characters>19575</Characters>
  <Application>Microsoft Office Word</Application>
  <DocSecurity>0</DocSecurity>
  <Lines>163</Lines>
  <Paragraphs>45</Paragraphs>
  <ScaleCrop>false</ScaleCrop>
  <Company/>
  <LinksUpToDate>false</LinksUpToDate>
  <CharactersWithSpaces>22964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 Dotan</dc:creator>
  <dc:description/>
  <cp:lastModifiedBy>Edo Dotan</cp:lastModifiedBy>
  <cp:revision>3</cp:revision>
  <dcterms:created xsi:type="dcterms:W3CDTF">2021-12-23T16:33:00Z</dcterms:created>
  <dcterms:modified xsi:type="dcterms:W3CDTF">2021-12-23T16:33:00Z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id="KxZnI2r9"/&gt;&lt;style id="http://www.zotero.org/styles/chicago-author-date" locale="en-US" hasBibliography="1" bibliographyStyleHasBeenSet="1"/&gt;&lt;prefs&gt;&lt;pref name="fieldType" value="Field"/&gt;&lt;/prefs&gt;</vt:lpwstr>
  </property>
  <property fmtid="{D5CDD505-2E9C-101B-9397-08002B2CF9AE}" pid="3" name="ZOTERO_PREF_2">
    <vt:lpwstr>&lt;/data&gt;</vt:lpwstr>
  </property>
</Properties>
</file>