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60DD3923" w:rsidR="004C0BEE" w:rsidRDefault="0039320F" w:rsidP="004C0BEE">
      <w:pPr>
        <w:pStyle w:val="NormalWeb"/>
        <w:jc w:val="center"/>
        <w:rPr>
          <w:b/>
          <w:bCs/>
          <w:color w:val="000000"/>
          <w:sz w:val="33"/>
          <w:szCs w:val="33"/>
        </w:rPr>
      </w:pPr>
      <w:bookmarkStart w:id="0" w:name="_Hlk43799067"/>
      <w:r>
        <w:rPr>
          <w:b/>
          <w:bCs/>
          <w:color w:val="000000"/>
          <w:sz w:val="33"/>
          <w:szCs w:val="33"/>
        </w:rPr>
        <w:t xml:space="preserve"> </w:t>
      </w:r>
      <w:r w:rsidR="004C0BEE">
        <w:rPr>
          <w:b/>
          <w:bCs/>
          <w:color w:val="000000"/>
          <w:sz w:val="33"/>
          <w:szCs w:val="33"/>
        </w:rPr>
        <w:t>Filtering Reads Made Easy</w:t>
      </w:r>
    </w:p>
    <w:p w14:paraId="21E5D858" w14:textId="51143DEE" w:rsidR="00B23777" w:rsidRPr="006B3157" w:rsidRDefault="00B23777" w:rsidP="004C0BEE">
      <w:pPr>
        <w:pStyle w:val="NormalWeb"/>
        <w:jc w:val="center"/>
        <w:rPr>
          <w:color w:val="000000"/>
          <w:sz w:val="27"/>
          <w:szCs w:val="27"/>
        </w:rPr>
      </w:pPr>
      <w:r>
        <w:rPr>
          <w:b/>
          <w:bCs/>
          <w:color w:val="000000"/>
          <w:sz w:val="33"/>
          <w:szCs w:val="33"/>
        </w:rPr>
        <w:t>&lt;</w:t>
      </w:r>
      <w:r w:rsidRPr="00B23777">
        <w:rPr>
          <w:b/>
          <w:bCs/>
          <w:color w:val="000000"/>
          <w:sz w:val="33"/>
          <w:szCs w:val="33"/>
          <w:highlight w:val="yellow"/>
        </w:rPr>
        <w:t>NAMES</w:t>
      </w:r>
      <w:r>
        <w:rPr>
          <w:b/>
          <w:bCs/>
          <w:color w:val="000000"/>
          <w:sz w:val="33"/>
          <w:szCs w:val="33"/>
        </w:rPr>
        <w:t>&gt;</w:t>
      </w:r>
    </w:p>
    <w:bookmarkEnd w:id="0"/>
    <w:p w14:paraId="571BAD67" w14:textId="58EEEBE9" w:rsidR="00B23777" w:rsidRPr="006B3157" w:rsidRDefault="00B23777" w:rsidP="00B23777">
      <w:pPr>
        <w:pStyle w:val="NormalWeb"/>
        <w:rPr>
          <w:color w:val="000000"/>
          <w:sz w:val="27"/>
          <w:szCs w:val="27"/>
        </w:rPr>
      </w:pPr>
      <w:r w:rsidRPr="006B3157">
        <w:rPr>
          <w:color w:val="000000"/>
          <w:sz w:val="27"/>
          <w:szCs w:val="27"/>
          <w:vertAlign w:val="superscript"/>
        </w:rPr>
        <w:t>1</w:t>
      </w:r>
      <w:r w:rsidRPr="006B3157">
        <w:t xml:space="preserve"> </w:t>
      </w:r>
      <w:hyperlink r:id="rId6" w:tgtFrame="_blank" w:history="1">
        <w:r w:rsidRPr="006B3157">
          <w:rPr>
            <w:color w:val="000000"/>
            <w:sz w:val="27"/>
            <w:szCs w:val="27"/>
          </w:rPr>
          <w:t>The Shmunis School of Biomedicine and Cancer Research</w:t>
        </w:r>
      </w:hyperlink>
      <w:r w:rsidRPr="006B3157">
        <w:rPr>
          <w:color w:val="000000"/>
          <w:sz w:val="27"/>
          <w:szCs w:val="27"/>
        </w:rPr>
        <w:t>, George S. Wise Faculty of Life Sciences, Tel Aviv University, Tel Aviv 69978, Israel.</w:t>
      </w:r>
    </w:p>
    <w:p w14:paraId="5BD82314" w14:textId="77777777" w:rsidR="00B23777" w:rsidRPr="006B3157" w:rsidRDefault="00B23777" w:rsidP="00B23777">
      <w:pPr>
        <w:pStyle w:val="NormalWeb"/>
        <w:rPr>
          <w:color w:val="000000"/>
          <w:sz w:val="27"/>
          <w:szCs w:val="27"/>
        </w:rPr>
      </w:pPr>
      <w:r w:rsidRPr="006B3157">
        <w:rPr>
          <w:color w:val="000000"/>
          <w:sz w:val="27"/>
          <w:szCs w:val="27"/>
        </w:rPr>
        <w:t>† To whom correspondence should be addressed:</w:t>
      </w:r>
    </w:p>
    <w:p w14:paraId="0DC6AE3B" w14:textId="77777777" w:rsidR="00B23777" w:rsidRPr="006B3157" w:rsidRDefault="00B23777" w:rsidP="00B23777">
      <w:pPr>
        <w:pStyle w:val="NormalWeb"/>
        <w:rPr>
          <w:color w:val="000000"/>
          <w:sz w:val="27"/>
          <w:szCs w:val="27"/>
        </w:rPr>
      </w:pPr>
      <w:r w:rsidRPr="006B3157">
        <w:rPr>
          <w:color w:val="000000"/>
          <w:sz w:val="27"/>
          <w:szCs w:val="27"/>
        </w:rPr>
        <w:t>Tal Pupko, Tel: +972 3 640 7693; Fax: +972 3 642 2046; E-mail: talp@tauex.tau.ac.il</w:t>
      </w:r>
    </w:p>
    <w:p w14:paraId="1A16B97E" w14:textId="77777777" w:rsidR="00B23777" w:rsidRDefault="00B23777" w:rsidP="00B23777">
      <w:pPr>
        <w:pStyle w:val="NormalWeb"/>
        <w:rPr>
          <w:color w:val="000000"/>
          <w:sz w:val="27"/>
          <w:szCs w:val="27"/>
        </w:rPr>
      </w:pPr>
    </w:p>
    <w:p w14:paraId="5D083951" w14:textId="45FB68C3" w:rsidR="00B23777" w:rsidRDefault="00B23777" w:rsidP="00B23777">
      <w:pPr>
        <w:pStyle w:val="NormalWeb"/>
        <w:rPr>
          <w:color w:val="000000"/>
          <w:sz w:val="27"/>
          <w:szCs w:val="27"/>
        </w:rPr>
      </w:pPr>
      <w:r w:rsidRPr="006B3157">
        <w:rPr>
          <w:color w:val="000000"/>
          <w:sz w:val="27"/>
          <w:szCs w:val="27"/>
        </w:rPr>
        <w:t xml:space="preserve">Keywords: </w:t>
      </w:r>
      <w:r>
        <w:rPr>
          <w:color w:val="000000"/>
          <w:sz w:val="27"/>
          <w:szCs w:val="27"/>
        </w:rPr>
        <w:t>sequencing</w:t>
      </w:r>
      <w:r w:rsidRPr="006B3157">
        <w:rPr>
          <w:color w:val="000000"/>
          <w:sz w:val="27"/>
          <w:szCs w:val="27"/>
        </w:rPr>
        <w:t xml:space="preserve">, </w:t>
      </w:r>
      <w:r>
        <w:rPr>
          <w:color w:val="000000"/>
          <w:sz w:val="27"/>
          <w:szCs w:val="27"/>
        </w:rPr>
        <w:t>webserver</w:t>
      </w:r>
      <w:r w:rsidRPr="006B3157">
        <w:rPr>
          <w:color w:val="000000"/>
          <w:sz w:val="27"/>
          <w:szCs w:val="27"/>
        </w:rPr>
        <w:t xml:space="preserve">, </w:t>
      </w:r>
      <w:r w:rsidRPr="007D335F">
        <w:t>DNA contaminati</w:t>
      </w:r>
      <w:r>
        <w:t>on, interactive webpage</w:t>
      </w: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1EDF2907"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r w:rsidR="00C212CA">
        <w:rPr>
          <w:rFonts w:ascii="Times New Roman" w:eastAsia="Times New Roman" w:hAnsi="Times New Roman" w:cs="Times New Roman"/>
          <w:sz w:val="24"/>
          <w:szCs w:val="24"/>
        </w:rPr>
        <w:t xml:space="preserve"> </w:t>
      </w:r>
      <w:r w:rsidR="0042247F">
        <w:rPr>
          <w:rFonts w:ascii="Times New Roman" w:eastAsia="Times New Roman" w:hAnsi="Times New Roman" w:cs="Times New Roman"/>
          <w:sz w:val="24"/>
          <w:szCs w:val="24"/>
        </w:rPr>
        <w:t>O</w:t>
      </w:r>
      <w:r w:rsidR="00C212CA" w:rsidRPr="0042247F">
        <w:rPr>
          <w:rFonts w:ascii="Times New Roman" w:eastAsia="Times New Roman" w:hAnsi="Times New Roman" w:cs="Times New Roman"/>
          <w:sz w:val="24"/>
          <w:szCs w:val="24"/>
        </w:rPr>
        <w:t xml:space="preserve">ur goal is to be a one stop shop for cleaning sequencing data </w:t>
      </w:r>
      <w:r w:rsidR="0042247F">
        <w:rPr>
          <w:rFonts w:ascii="Times New Roman" w:eastAsia="Times New Roman" w:hAnsi="Times New Roman" w:cs="Times New Roman"/>
          <w:sz w:val="24"/>
          <w:szCs w:val="24"/>
        </w:rPr>
        <w:t>from</w:t>
      </w:r>
      <w:r w:rsidR="00C212CA" w:rsidRPr="0042247F">
        <w:rPr>
          <w:rFonts w:ascii="Times New Roman" w:eastAsia="Times New Roman" w:hAnsi="Times New Roman" w:cs="Times New Roman"/>
          <w:sz w:val="24"/>
          <w:szCs w:val="24"/>
        </w:rPr>
        <w:t xml:space="preserve"> contaminations.</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753D0EE"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(Steinegger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(Goig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(Kirstahler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332D7746" w:rsidR="004B5763" w:rsidRDefault="00F10FD9" w:rsidP="001D43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filtering sequencing data is a laborious process, with many steps, including downloading and maintaining databases,</w:t>
      </w:r>
      <w:r w:rsidR="004C07F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understanding complicated algorithms</w:t>
      </w:r>
      <w:r w:rsidR="007D335F" w:rsidRPr="007D335F">
        <w:rPr>
          <w:rFonts w:ascii="Times New Roman" w:eastAsia="Times New Roman" w:hAnsi="Times New Roman" w:cs="Times New Roman"/>
          <w:sz w:val="24"/>
          <w:szCs w:val="24"/>
        </w:rPr>
        <w:t>. Some research laboratories began implementing their</w:t>
      </w:r>
      <w:r>
        <w:rPr>
          <w:rFonts w:ascii="Times New Roman" w:eastAsia="Times New Roman" w:hAnsi="Times New Roman" w:cs="Times New Roman"/>
          <w:sz w:val="24"/>
          <w:szCs w:val="24"/>
        </w:rPr>
        <w:t xml:space="preserve"> own</w:t>
      </w:r>
      <w:r w:rsidR="007D335F" w:rsidRPr="007D335F">
        <w:rPr>
          <w:rFonts w:ascii="Times New Roman" w:eastAsia="Times New Roman" w:hAnsi="Times New Roman" w:cs="Times New Roman"/>
          <w:sz w:val="24"/>
          <w:szCs w:val="24"/>
        </w:rPr>
        <w:t xml:space="preserve">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007D335F"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w:t>
      </w:r>
      <w:r w:rsidR="004C07F7">
        <w:rPr>
          <w:rFonts w:ascii="Times New Roman" w:eastAsia="Times New Roman" w:hAnsi="Times New Roman" w:cs="Times New Roman"/>
          <w:sz w:val="24"/>
          <w:szCs w:val="24"/>
        </w:rPr>
        <w:t xml:space="preserve"> hence</w:t>
      </w:r>
      <w:r w:rsidR="007D335F" w:rsidRPr="007D3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risk incorrect results</w:t>
      </w:r>
      <w:r w:rsidR="00CF3CC4">
        <w:rPr>
          <w:rFonts w:ascii="Times New Roman" w:eastAsia="Times New Roman" w:hAnsi="Times New Roman" w:cs="Times New Roman"/>
          <w:sz w:val="24"/>
          <w:szCs w:val="24"/>
        </w:rPr>
        <w:t>.</w:t>
      </w:r>
    </w:p>
    <w:p w14:paraId="154F994E" w14:textId="4EF97E50"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web server. The web server was developed to easily filter genomic reads and make it more accessible for the scientific community.  </w:t>
      </w:r>
      <w:r w:rsidR="00F10FD9">
        <w:rPr>
          <w:rFonts w:ascii="Times New Roman" w:eastAsia="Times New Roman" w:hAnsi="Times New Roman" w:cs="Times New Roman"/>
          <w:sz w:val="24"/>
          <w:szCs w:val="24"/>
        </w:rPr>
        <w:t>There is n</w:t>
      </w:r>
      <w:r w:rsidR="00F10FD9" w:rsidRPr="007D335F">
        <w:rPr>
          <w:rFonts w:ascii="Times New Roman" w:eastAsia="Times New Roman" w:hAnsi="Times New Roman" w:cs="Times New Roman"/>
          <w:sz w:val="24"/>
          <w:szCs w:val="24"/>
        </w:rPr>
        <w:t xml:space="preserve">o </w:t>
      </w:r>
      <w:r w:rsidRPr="007D335F">
        <w:rPr>
          <w:rFonts w:ascii="Times New Roman" w:eastAsia="Times New Roman" w:hAnsi="Times New Roman" w:cs="Times New Roman"/>
          <w:sz w:val="24"/>
          <w:szCs w:val="24"/>
        </w:rPr>
        <w:t>installation</w:t>
      </w:r>
      <w:r w:rsidR="00F10FD9">
        <w:rPr>
          <w:rFonts w:ascii="Times New Roman" w:eastAsia="Times New Roman" w:hAnsi="Times New Roman" w:cs="Times New Roman"/>
          <w:sz w:val="24"/>
          <w:szCs w:val="24"/>
        </w:rPr>
        <w:t xml:space="preserve"> required</w:t>
      </w:r>
      <w:r w:rsidRPr="007D335F">
        <w:rPr>
          <w:rFonts w:ascii="Times New Roman" w:eastAsia="Times New Roman" w:hAnsi="Times New Roman" w:cs="Times New Roman"/>
          <w:sz w:val="24"/>
          <w:szCs w:val="24"/>
        </w:rPr>
        <w:t xml:space="preserve"> and no other prerequisites are needed.</w:t>
      </w:r>
      <w:r w:rsidR="00F10FD9">
        <w:rPr>
          <w:rFonts w:ascii="Times New Roman" w:eastAsia="Times New Roman" w:hAnsi="Times New Roman" w:cs="Times New Roman"/>
          <w:sz w:val="24"/>
          <w:szCs w:val="24"/>
        </w:rPr>
        <w:t xml:space="preserve"> The</w:t>
      </w:r>
      <w:r w:rsidRPr="007D335F">
        <w:rPr>
          <w:rFonts w:ascii="Times New Roman" w:eastAsia="Times New Roman" w:hAnsi="Times New Roman" w:cs="Times New Roman"/>
          <w:sz w:val="24"/>
          <w:szCs w:val="24"/>
        </w:rPr>
        <w:t xml:space="preserve"> </w:t>
      </w:r>
      <w:r w:rsidR="001B34A8">
        <w:rPr>
          <w:rFonts w:ascii="Times New Roman" w:eastAsia="Times New Roman" w:hAnsi="Times New Roman" w:cs="Times New Roman"/>
          <w:sz w:val="24"/>
          <w:szCs w:val="24"/>
        </w:rPr>
        <w:t>server automatically updates the data bases and provides a</w:t>
      </w:r>
      <w:r w:rsidR="001B34A8" w:rsidRPr="007D335F">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simple and interactive graphical user interface (i.e., GUI) </w:t>
      </w:r>
      <w:r w:rsidR="004C07F7">
        <w:rPr>
          <w:rFonts w:ascii="Times New Roman" w:eastAsia="Times New Roman" w:hAnsi="Times New Roman" w:cs="Times New Roman"/>
          <w:sz w:val="24"/>
          <w:szCs w:val="24"/>
        </w:rPr>
        <w:t xml:space="preserve">to </w:t>
      </w:r>
      <w:r w:rsidRPr="007D335F">
        <w:rPr>
          <w:rFonts w:ascii="Times New Roman" w:eastAsia="Times New Roman" w:hAnsi="Times New Roman" w:cs="Times New Roman"/>
          <w:sz w:val="24"/>
          <w:szCs w:val="24"/>
        </w:rPr>
        <w:t>personalizes the user output</w:t>
      </w:r>
      <w:r w:rsidR="005B2191">
        <w:rPr>
          <w:rFonts w:ascii="Times New Roman" w:eastAsia="Times New Roman" w:hAnsi="Times New Roman" w:cs="Times New Roman"/>
          <w:sz w:val="24"/>
          <w:szCs w:val="24"/>
        </w:rPr>
        <w:t xml:space="preserve"> (Figure 1)</w:t>
      </w:r>
      <w:r w:rsidRPr="007D335F">
        <w:rPr>
          <w:rFonts w:ascii="Times New Roman" w:eastAsia="Times New Roman" w:hAnsi="Times New Roman" w:cs="Times New Roman"/>
          <w:sz w:val="24"/>
          <w:szCs w:val="24"/>
        </w:rPr>
        <w:t>. Visual and textual results that are ready for publication or further analysis</w:t>
      </w:r>
      <w:r w:rsidR="00BE535F">
        <w:rPr>
          <w:rFonts w:ascii="Times New Roman" w:eastAsia="Times New Roman" w:hAnsi="Times New Roman" w:cs="Times New Roman"/>
          <w:sz w:val="24"/>
          <w:szCs w:val="24"/>
        </w:rPr>
        <w:t>.</w:t>
      </w:r>
    </w:p>
    <w:p w14:paraId="319E2751" w14:textId="77777777" w:rsidR="00E63B96" w:rsidRDefault="00E63B96">
      <w:pPr>
        <w:rPr>
          <w:rFonts w:asciiTheme="majorHAnsi" w:eastAsiaTheme="majorEastAsia" w:hAnsiTheme="majorHAnsi" w:cstheme="majorBidi"/>
          <w:color w:val="2F5496" w:themeColor="accent1" w:themeShade="BF"/>
          <w:sz w:val="32"/>
          <w:szCs w:val="32"/>
        </w:rPr>
      </w:pPr>
      <w:r>
        <w:br w:type="page"/>
      </w:r>
    </w:p>
    <w:p w14:paraId="5A26CFEC" w14:textId="177D010E" w:rsidR="00BE2AB1" w:rsidRDefault="00BE2AB1" w:rsidP="00BE2AB1">
      <w:pPr>
        <w:pStyle w:val="Heading1"/>
      </w:pPr>
      <w:r w:rsidRPr="00BE2AB1">
        <w:lastRenderedPageBreak/>
        <w:t>M</w:t>
      </w:r>
      <w:r>
        <w:t>aterials and Methods</w:t>
      </w:r>
    </w:p>
    <w:p w14:paraId="3F33F493" w14:textId="6CB9E23F" w:rsidR="00BE2AB1" w:rsidRDefault="00BE2AB1" w:rsidP="00BE2AB1">
      <w:pPr>
        <w:pStyle w:val="Heading2"/>
      </w:pPr>
      <w:r>
        <w:t>Input</w:t>
      </w:r>
    </w:p>
    <w:p w14:paraId="0EF28609" w14:textId="57B9CF6A" w:rsidR="00BE2AB1" w:rsidRDefault="00BE2AB1" w:rsidP="001B34A8">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r w:rsidR="004C07F7">
        <w:rPr>
          <w:rFonts w:ascii="Times New Roman" w:eastAsia="Times New Roman" w:hAnsi="Times New Roman" w:cs="Times New Roman"/>
          <w:sz w:val="24"/>
          <w:szCs w:val="24"/>
        </w:rPr>
        <w:t>“</w:t>
      </w:r>
      <w:r>
        <w:rPr>
          <w:rFonts w:ascii="Times New Roman" w:eastAsia="Times New Roman" w:hAnsi="Times New Roman" w:cs="Times New Roman"/>
          <w:sz w:val="24"/>
          <w:szCs w:val="24"/>
        </w:rPr>
        <w:t>fasta</w:t>
      </w:r>
      <w:r w:rsidR="004C07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4C07F7">
        <w:rPr>
          <w:rFonts w:ascii="Times New Roman" w:eastAsia="Times New Roman" w:hAnsi="Times New Roman" w:cs="Times New Roman"/>
          <w:sz w:val="24"/>
          <w:szCs w:val="24"/>
        </w:rPr>
        <w:t>“</w:t>
      </w:r>
      <w:r>
        <w:rPr>
          <w:rFonts w:ascii="Times New Roman" w:eastAsia="Times New Roman" w:hAnsi="Times New Roman" w:cs="Times New Roman"/>
          <w:sz w:val="24"/>
          <w:szCs w:val="24"/>
        </w:rPr>
        <w:t>fastqc</w:t>
      </w:r>
      <w:r w:rsidR="004C07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file containing the reads to be filtered.</w:t>
      </w:r>
      <w:r w:rsidR="004C07F7">
        <w:rPr>
          <w:rFonts w:ascii="Times New Roman" w:eastAsia="Times New Roman" w:hAnsi="Times New Roman" w:cs="Times New Roman"/>
          <w:sz w:val="24"/>
          <w:szCs w:val="24"/>
        </w:rPr>
        <w:t xml:space="preserve"> </w:t>
      </w:r>
      <w:r w:rsidR="001B4529">
        <w:rPr>
          <w:rFonts w:ascii="Times New Roman" w:eastAsia="Times New Roman" w:hAnsi="Times New Roman" w:cs="Times New Roman"/>
          <w:sz w:val="24"/>
          <w:szCs w:val="24"/>
        </w:rPr>
        <w:t>Future versions will include different databases so</w:t>
      </w:r>
      <w:r w:rsidR="004C07F7">
        <w:rPr>
          <w:rFonts w:ascii="Times New Roman" w:eastAsia="Times New Roman" w:hAnsi="Times New Roman" w:cs="Times New Roman"/>
          <w:sz w:val="24"/>
          <w:szCs w:val="24"/>
        </w:rPr>
        <w:t>,</w:t>
      </w:r>
      <w:r w:rsidR="001B34A8">
        <w:rPr>
          <w:rFonts w:ascii="Times New Roman" w:eastAsia="Times New Roman" w:hAnsi="Times New Roman" w:cs="Times New Roman"/>
          <w:sz w:val="24"/>
          <w:szCs w:val="24"/>
        </w:rPr>
        <w:t xml:space="preserve"> the user may </w:t>
      </w:r>
      <w:r w:rsidR="004C07F7">
        <w:rPr>
          <w:rFonts w:ascii="Times New Roman" w:eastAsia="Times New Roman" w:hAnsi="Times New Roman" w:cs="Times New Roman"/>
          <w:sz w:val="24"/>
          <w:szCs w:val="24"/>
        </w:rPr>
        <w:t>specify</w:t>
      </w:r>
      <w:r w:rsidR="001B34A8">
        <w:rPr>
          <w:rFonts w:ascii="Times New Roman" w:eastAsia="Times New Roman" w:hAnsi="Times New Roman" w:cs="Times New Roman"/>
          <w:sz w:val="24"/>
          <w:szCs w:val="24"/>
        </w:rPr>
        <w:t xml:space="preserve"> which data base to search for contaminations against</w:t>
      </w:r>
      <w:r w:rsidR="004C07F7">
        <w:rPr>
          <w:rFonts w:ascii="Times New Roman" w:eastAsia="Times New Roman" w:hAnsi="Times New Roman" w:cs="Times New Roman"/>
          <w:sz w:val="24"/>
          <w:szCs w:val="24"/>
        </w:rPr>
        <w:t>.</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42FF9DDB" w:rsidR="00BE2AB1" w:rsidRDefault="00BE2AB1" w:rsidP="00F63824">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Each month, we download the full </w:t>
      </w:r>
      <w:r>
        <w:rPr>
          <w:rFonts w:ascii="Times New Roman" w:eastAsia="Times New Roman" w:hAnsi="Times New Roman" w:cs="Times New Roman"/>
          <w:sz w:val="24"/>
          <w:szCs w:val="24"/>
        </w:rPr>
        <w:t>database</w:t>
      </w:r>
      <w:r w:rsidR="001B34A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w:t>
      </w:r>
      <w:r w:rsidR="001B34A8">
        <w:rPr>
          <w:rFonts w:ascii="Times New Roman" w:eastAsia="Times New Roman" w:hAnsi="Times New Roman" w:cs="Times New Roman"/>
          <w:sz w:val="24"/>
          <w:szCs w:val="24"/>
        </w:rPr>
        <w:t>NCBI</w:t>
      </w:r>
      <w:r>
        <w:rPr>
          <w:rFonts w:ascii="Times New Roman" w:eastAsia="Times New Roman" w:hAnsi="Times New Roman" w:cs="Times New Roman"/>
          <w:sz w:val="24"/>
          <w:szCs w:val="24"/>
        </w:rPr>
        <w:t xml:space="preserve"> This is an automate</w:t>
      </w:r>
      <w:r w:rsidR="00F6382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process to verify our</w:t>
      </w:r>
      <w:r w:rsidR="001B34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genomes are up to date. When the download is complete, </w:t>
      </w:r>
      <w:r w:rsidR="00FC472D">
        <w:rPr>
          <w:rFonts w:ascii="Times New Roman" w:eastAsia="Times New Roman" w:hAnsi="Times New Roman" w:cs="Times New Roman"/>
          <w:sz w:val="24"/>
          <w:szCs w:val="24"/>
        </w:rPr>
        <w:t xml:space="preserve">the data </w:t>
      </w:r>
      <w:r w:rsidR="00F6382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preprocessed based on the search engine.</w:t>
      </w:r>
    </w:p>
    <w:p w14:paraId="64F58E92" w14:textId="77777777" w:rsidR="00BE2AB1" w:rsidRDefault="00BE2AB1" w:rsidP="00BE2AB1">
      <w:pPr>
        <w:pStyle w:val="Heading2"/>
      </w:pPr>
      <w:r>
        <w:t>Search Engine</w:t>
      </w:r>
    </w:p>
    <w:p w14:paraId="4AD304F0" w14:textId="50601C59" w:rsidR="00B23777" w:rsidRDefault="00037B13" w:rsidP="00037B13">
      <w:pPr>
        <w:spacing w:line="360" w:lineRule="auto"/>
        <w:jc w:val="both"/>
        <w:rPr>
          <w:rFonts w:ascii="Times New Roman" w:eastAsia="Times New Roman" w:hAnsi="Times New Roman" w:cs="Times New Roman"/>
          <w:sz w:val="24"/>
          <w:szCs w:val="24"/>
        </w:rPr>
      </w:pPr>
      <w:r w:rsidRPr="00037B13">
        <w:rPr>
          <w:rFonts w:ascii="Times New Roman" w:eastAsia="Times New Roman" w:hAnsi="Times New Roman" w:cs="Times New Roman"/>
          <w:sz w:val="24"/>
          <w:szCs w:val="24"/>
        </w:rPr>
        <w:t xml:space="preserve">To </w:t>
      </w:r>
      <w:r w:rsidR="001B34A8">
        <w:rPr>
          <w:rFonts w:ascii="Times New Roman" w:eastAsia="Times New Roman" w:hAnsi="Times New Roman" w:cs="Times New Roman"/>
          <w:sz w:val="24"/>
          <w:szCs w:val="24"/>
        </w:rPr>
        <w:t>maximize both speed and accuracy</w:t>
      </w:r>
      <w:r w:rsidRPr="00037B13">
        <w:rPr>
          <w:rFonts w:ascii="Times New Roman" w:eastAsia="Times New Roman" w:hAnsi="Times New Roman" w:cs="Times New Roman"/>
          <w:sz w:val="24"/>
          <w:szCs w:val="24"/>
        </w:rPr>
        <w:t xml:space="preserve">, we </w:t>
      </w:r>
      <w:r w:rsidR="001B34A8">
        <w:rPr>
          <w:rFonts w:ascii="Times New Roman" w:eastAsia="Times New Roman" w:hAnsi="Times New Roman" w:cs="Times New Roman"/>
          <w:sz w:val="24"/>
          <w:szCs w:val="24"/>
        </w:rPr>
        <w:t>use</w:t>
      </w:r>
      <w:r w:rsidR="001B34A8" w:rsidRPr="00037B13">
        <w:rPr>
          <w:rFonts w:ascii="Times New Roman" w:eastAsia="Times New Roman" w:hAnsi="Times New Roman" w:cs="Times New Roman"/>
          <w:sz w:val="24"/>
          <w:szCs w:val="24"/>
        </w:rPr>
        <w:t xml:space="preserve"> </w:t>
      </w:r>
      <w:r w:rsidRPr="00037B13">
        <w:rPr>
          <w:rFonts w:ascii="Times New Roman" w:eastAsia="Times New Roman" w:hAnsi="Times New Roman" w:cs="Times New Roman"/>
          <w:sz w:val="24"/>
          <w:szCs w:val="24"/>
        </w:rPr>
        <w:t>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With a given read file, each read is split into k-mers and then searched in the </w:t>
      </w:r>
      <w:r w:rsidR="001B34A8">
        <w:rPr>
          <w:rFonts w:ascii="Times New Roman" w:eastAsia="Times New Roman" w:hAnsi="Times New Roman" w:cs="Times New Roman"/>
          <w:sz w:val="24"/>
          <w:szCs w:val="24"/>
        </w:rPr>
        <w:t>relevant database</w:t>
      </w:r>
      <w:r>
        <w:rPr>
          <w:rFonts w:ascii="Times New Roman" w:eastAsia="Times New Roman" w:hAnsi="Times New Roman" w:cs="Times New Roman"/>
          <w:sz w:val="24"/>
          <w:szCs w:val="24"/>
        </w:rPr>
        <w:t>.</w:t>
      </w:r>
      <w:r w:rsidR="00253130">
        <w:rPr>
          <w:rFonts w:ascii="Times New Roman" w:eastAsia="Times New Roman" w:hAnsi="Times New Roman" w:cs="Times New Roman"/>
          <w:sz w:val="24"/>
          <w:szCs w:val="24"/>
        </w:rPr>
        <w:t xml:space="preserve"> </w:t>
      </w:r>
      <w:r w:rsidR="00253130">
        <w:rPr>
          <w:rFonts w:ascii="Times New Roman" w:eastAsia="Times New Roman" w:hAnsi="Times New Roman" w:cs="Times New Roman"/>
          <w:sz w:val="24"/>
          <w:szCs w:val="24"/>
        </w:rPr>
        <w:t>K-mers are substring of the reads with a k const length. For example, 3-mer for the read: “ATGG” will be: “ATG” and “TGG”.</w:t>
      </w:r>
      <w:r>
        <w:rPr>
          <w:rFonts w:ascii="Times New Roman" w:eastAsia="Times New Roman" w:hAnsi="Times New Roman" w:cs="Times New Roman"/>
          <w:sz w:val="24"/>
          <w:szCs w:val="24"/>
        </w:rPr>
        <w:t xml:space="preserve"> The output of the Kraken 2 search engine is a csv file containing all the reads with </w:t>
      </w:r>
      <w:r w:rsidR="00B237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of species with the </w:t>
      </w:r>
      <w:r w:rsidR="000426D2">
        <w:rPr>
          <w:rFonts w:ascii="Times New Roman" w:eastAsia="Times New Roman" w:hAnsi="Times New Roman" w:cs="Times New Roman"/>
          <w:sz w:val="24"/>
          <w:szCs w:val="24"/>
        </w:rPr>
        <w:t>number</w:t>
      </w:r>
      <w:r w:rsidR="001B34A8">
        <w:rPr>
          <w:rFonts w:ascii="Times New Roman" w:eastAsia="Times New Roman" w:hAnsi="Times New Roman" w:cs="Times New Roman"/>
          <w:sz w:val="24"/>
          <w:szCs w:val="24"/>
        </w:rPr>
        <w:t xml:space="preserve"> and identity</w:t>
      </w:r>
      <w:r>
        <w:rPr>
          <w:rFonts w:ascii="Times New Roman" w:eastAsia="Times New Roman" w:hAnsi="Times New Roman" w:cs="Times New Roman"/>
          <w:sz w:val="24"/>
          <w:szCs w:val="24"/>
        </w:rPr>
        <w:t xml:space="preserve"> of k-mers</w:t>
      </w:r>
      <w:r w:rsidR="00B23777">
        <w:rPr>
          <w:rFonts w:ascii="Times New Roman" w:eastAsia="Times New Roman" w:hAnsi="Times New Roman" w:cs="Times New Roman"/>
          <w:sz w:val="24"/>
          <w:szCs w:val="24"/>
        </w:rPr>
        <w:t xml:space="preserve"> found in this read</w:t>
      </w:r>
      <w:r>
        <w:rPr>
          <w:rFonts w:ascii="Times New Roman" w:eastAsia="Times New Roman" w:hAnsi="Times New Roman" w:cs="Times New Roman"/>
          <w:sz w:val="24"/>
          <w:szCs w:val="24"/>
        </w:rPr>
        <w:t>.</w:t>
      </w:r>
      <w:r w:rsidR="001B4529">
        <w:rPr>
          <w:rFonts w:ascii="Times New Roman" w:eastAsia="Times New Roman" w:hAnsi="Times New Roman" w:cs="Times New Roman"/>
          <w:sz w:val="24"/>
          <w:szCs w:val="24"/>
        </w:rPr>
        <w:t xml:space="preserve"> </w:t>
      </w:r>
      <w:r w:rsidR="001B4529">
        <w:rPr>
          <w:rFonts w:ascii="Times New Roman" w:eastAsia="Times New Roman" w:hAnsi="Times New Roman" w:cs="Times New Roman"/>
          <w:sz w:val="24"/>
          <w:szCs w:val="24"/>
        </w:rPr>
        <w:t>We used default Kraken 2 parameters and only changed the number of threads to run the search with (i.e., threads).</w:t>
      </w:r>
    </w:p>
    <w:p w14:paraId="27B0938A" w14:textId="117B62AF" w:rsidR="00B23777" w:rsidRDefault="00B23777" w:rsidP="00B23777">
      <w:pPr>
        <w:pStyle w:val="Heading2"/>
        <w:rPr>
          <w:rtl/>
        </w:rPr>
      </w:pPr>
      <w:r w:rsidRPr="00B23777">
        <w:t xml:space="preserve">Preprocess </w:t>
      </w:r>
      <w:r>
        <w:t xml:space="preserve">Kraken </w:t>
      </w:r>
      <w:r w:rsidRPr="00B23777">
        <w:t>Output</w:t>
      </w:r>
    </w:p>
    <w:p w14:paraId="6782448F" w14:textId="2C72EEED" w:rsidR="00B23777" w:rsidRDefault="00DA6973" w:rsidP="00DA69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Kraken algorithm matches k-mers in each read to its database, and classifies the read based on the lowest node in the database's taxonomic tree with </w:t>
      </w:r>
      <w:r w:rsidR="00AD77C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matched k-mers</w:t>
      </w:r>
      <w:r w:rsidR="00697F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D77C7">
        <w:rPr>
          <w:rFonts w:ascii="Times New Roman" w:eastAsia="Times New Roman" w:hAnsi="Times New Roman" w:cs="Times New Roman"/>
          <w:sz w:val="24"/>
          <w:szCs w:val="24"/>
        </w:rPr>
        <w:t xml:space="preserve">As the Kraken </w:t>
      </w:r>
      <w:r>
        <w:rPr>
          <w:rFonts w:ascii="Times New Roman" w:eastAsia="Times New Roman" w:hAnsi="Times New Roman" w:cs="Times New Roman"/>
          <w:sz w:val="24"/>
          <w:szCs w:val="24"/>
        </w:rPr>
        <w:t>does not provide a confidence score for this classification</w:t>
      </w:r>
      <w:r w:rsidR="00AD77C7">
        <w:rPr>
          <w:rFonts w:ascii="Times New Roman" w:eastAsia="Times New Roman" w:hAnsi="Times New Roman" w:cs="Times New Roman"/>
          <w:sz w:val="24"/>
          <w:szCs w:val="24"/>
        </w:rPr>
        <w:t xml:space="preserve">, two problems </w:t>
      </w:r>
      <w:r w:rsidR="00434F69">
        <w:rPr>
          <w:rFonts w:ascii="Times New Roman" w:eastAsia="Times New Roman" w:hAnsi="Times New Roman" w:cs="Times New Roman"/>
          <w:sz w:val="24"/>
          <w:szCs w:val="24"/>
        </w:rPr>
        <w:t>arise</w:t>
      </w:r>
      <w:r>
        <w:rPr>
          <w:rFonts w:ascii="Times New Roman" w:eastAsia="Times New Roman" w:hAnsi="Times New Roman" w:cs="Times New Roman"/>
          <w:sz w:val="24"/>
          <w:szCs w:val="24"/>
        </w:rPr>
        <w:t xml:space="preserve">. </w:t>
      </w:r>
      <w:r w:rsidR="00AD77C7">
        <w:rPr>
          <w:rFonts w:ascii="Times New Roman" w:eastAsia="Times New Roman" w:hAnsi="Times New Roman" w:cs="Times New Roman"/>
          <w:sz w:val="24"/>
          <w:szCs w:val="24"/>
        </w:rPr>
        <w:t>The first</w:t>
      </w:r>
      <w:r>
        <w:rPr>
          <w:rFonts w:ascii="Times New Roman" w:eastAsia="Times New Roman" w:hAnsi="Times New Roman" w:cs="Times New Roman"/>
          <w:sz w:val="24"/>
          <w:szCs w:val="24"/>
        </w:rPr>
        <w:t xml:space="preserve"> is that there is no </w:t>
      </w:r>
      <w:r w:rsidR="006C7CA4">
        <w:rPr>
          <w:rFonts w:ascii="Times New Roman" w:eastAsia="Times New Roman" w:hAnsi="Times New Roman" w:cs="Times New Roman"/>
          <w:sz w:val="24"/>
          <w:szCs w:val="24"/>
        </w:rPr>
        <w:t>matric</w:t>
      </w:r>
      <w:r>
        <w:rPr>
          <w:rFonts w:ascii="Times New Roman" w:eastAsia="Times New Roman" w:hAnsi="Times New Roman" w:cs="Times New Roman"/>
          <w:sz w:val="24"/>
          <w:szCs w:val="24"/>
        </w:rPr>
        <w:t xml:space="preserve"> for </w:t>
      </w:r>
      <w:r w:rsidR="006C7CA4">
        <w:rPr>
          <w:rFonts w:ascii="Times New Roman" w:eastAsia="Times New Roman" w:hAnsi="Times New Roman" w:cs="Times New Roman"/>
          <w:sz w:val="24"/>
          <w:szCs w:val="24"/>
        </w:rPr>
        <w:t>similarity between the read and the databased searched against.</w:t>
      </w:r>
      <w:r>
        <w:rPr>
          <w:rFonts w:ascii="Times New Roman" w:eastAsia="Times New Roman" w:hAnsi="Times New Roman" w:cs="Times New Roman"/>
          <w:sz w:val="24"/>
          <w:szCs w:val="24"/>
        </w:rPr>
        <w:t xml:space="preserve"> </w:t>
      </w:r>
      <w:r w:rsidR="006C7CA4">
        <w:rPr>
          <w:rFonts w:ascii="Times New Roman" w:eastAsia="Times New Roman" w:hAnsi="Times New Roman" w:cs="Times New Roman"/>
          <w:sz w:val="24"/>
          <w:szCs w:val="24"/>
        </w:rPr>
        <w:t xml:space="preserve"> In addition,</w:t>
      </w:r>
      <w:r>
        <w:rPr>
          <w:rFonts w:ascii="Times New Roman" w:eastAsia="Times New Roman" w:hAnsi="Times New Roman" w:cs="Times New Roman"/>
          <w:sz w:val="24"/>
          <w:szCs w:val="24"/>
        </w:rPr>
        <w:t xml:space="preserve"> there may be many subspecies in the results, making </w:t>
      </w:r>
      <w:r w:rsidR="006C7CA4">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difficult to interpret. In order to mitigate these issues, we count </w:t>
      </w:r>
      <w:r w:rsidR="00F261DD">
        <w:rPr>
          <w:rFonts w:ascii="Times New Roman" w:eastAsia="Times New Roman" w:hAnsi="Times New Roman" w:cs="Times New Roman"/>
          <w:sz w:val="24"/>
          <w:szCs w:val="24"/>
        </w:rPr>
        <w:t>matched k-mers by the Kraken and classify the organism based on the most common k-mer</w:t>
      </w:r>
      <w:r w:rsidR="006C7CA4">
        <w:rPr>
          <w:rFonts w:ascii="Times New Roman" w:eastAsia="Times New Roman" w:hAnsi="Times New Roman" w:cs="Times New Roman"/>
          <w:sz w:val="24"/>
          <w:szCs w:val="24"/>
        </w:rPr>
        <w:t xml:space="preserve"> specie</w:t>
      </w:r>
      <w:r w:rsidR="00F261DD">
        <w:rPr>
          <w:rFonts w:ascii="Times New Roman" w:eastAsia="Times New Roman" w:hAnsi="Times New Roman" w:cs="Times New Roman"/>
          <w:sz w:val="24"/>
          <w:szCs w:val="24"/>
        </w:rPr>
        <w:t xml:space="preserve">. We provide a score, based on the precent of the most common k-mer out of all classified k-mers for that organism. This re-classification </w:t>
      </w:r>
      <w:r w:rsidR="0067356D">
        <w:rPr>
          <w:rFonts w:ascii="Times New Roman" w:eastAsia="Times New Roman" w:hAnsi="Times New Roman" w:cs="Times New Roman"/>
          <w:sz w:val="24"/>
          <w:szCs w:val="24"/>
        </w:rPr>
        <w:t xml:space="preserve">causes many classifications to be of high taxonomic order </w:t>
      </w:r>
      <w:r w:rsidR="006C7CA4">
        <w:rPr>
          <w:rFonts w:ascii="Times New Roman" w:eastAsia="Times New Roman" w:hAnsi="Times New Roman" w:cs="Times New Roman"/>
          <w:sz w:val="24"/>
          <w:szCs w:val="24"/>
        </w:rPr>
        <w:t xml:space="preserve">such as: </w:t>
      </w:r>
      <w:r w:rsidR="0067356D">
        <w:rPr>
          <w:rFonts w:ascii="Times New Roman" w:eastAsia="Times New Roman" w:hAnsi="Times New Roman" w:cs="Times New Roman"/>
          <w:sz w:val="24"/>
          <w:szCs w:val="24"/>
        </w:rPr>
        <w:t>kingdom</w:t>
      </w:r>
      <w:r w:rsidR="006C7CA4">
        <w:rPr>
          <w:rFonts w:ascii="Times New Roman" w:eastAsia="Times New Roman" w:hAnsi="Times New Roman" w:cs="Times New Roman"/>
          <w:sz w:val="24"/>
          <w:szCs w:val="24"/>
        </w:rPr>
        <w:t xml:space="preserve"> or</w:t>
      </w:r>
      <w:r w:rsidR="0067356D">
        <w:rPr>
          <w:rFonts w:ascii="Times New Roman" w:eastAsia="Times New Roman" w:hAnsi="Times New Roman" w:cs="Times New Roman"/>
          <w:sz w:val="24"/>
          <w:szCs w:val="24"/>
        </w:rPr>
        <w:t xml:space="preserve"> domain mitigating the second issue. </w:t>
      </w:r>
      <w:r w:rsidR="006C7CA4">
        <w:rPr>
          <w:rFonts w:ascii="Times New Roman" w:eastAsia="Times New Roman" w:hAnsi="Times New Roman" w:cs="Times New Roman"/>
          <w:sz w:val="24"/>
          <w:szCs w:val="24"/>
        </w:rPr>
        <w:t>To</w:t>
      </w:r>
      <w:r w:rsidR="0067356D">
        <w:rPr>
          <w:rFonts w:ascii="Times New Roman" w:eastAsia="Times New Roman" w:hAnsi="Times New Roman" w:cs="Times New Roman"/>
          <w:sz w:val="24"/>
          <w:szCs w:val="24"/>
        </w:rPr>
        <w:t xml:space="preserve"> find a middle ground, we cut the found k-mers at</w:t>
      </w:r>
      <w:r w:rsidR="00FB5B28">
        <w:rPr>
          <w:rFonts w:ascii="Times New Roman" w:eastAsia="Times New Roman" w:hAnsi="Times New Roman" w:cs="Times New Roman"/>
          <w:sz w:val="24"/>
          <w:szCs w:val="24"/>
        </w:rPr>
        <w:t xml:space="preserve"> chosen taxonomic </w:t>
      </w:r>
      <w:r w:rsidR="00550C77">
        <w:rPr>
          <w:rFonts w:ascii="Times New Roman" w:eastAsia="Times New Roman" w:hAnsi="Times New Roman" w:cs="Times New Roman"/>
          <w:sz w:val="24"/>
          <w:szCs w:val="24"/>
        </w:rPr>
        <w:t>order.</w:t>
      </w:r>
      <w:r w:rsidR="0067356D">
        <w:rPr>
          <w:rFonts w:ascii="Times New Roman" w:eastAsia="Times New Roman" w:hAnsi="Times New Roman" w:cs="Times New Roman"/>
          <w:sz w:val="24"/>
          <w:szCs w:val="24"/>
        </w:rPr>
        <w:t xml:space="preserve"> These results, can be tweaked by the user in order to get custom made output, deciding what should be considered contamination.</w:t>
      </w:r>
    </w:p>
    <w:p w14:paraId="070BDA8B" w14:textId="31412B3E" w:rsidR="001170D4" w:rsidRDefault="00C36E7C" w:rsidP="00DA69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display the data in graphs fast, we transform the list of the reads (this list may contain millions of reads) into a matrix. The rows of the matrix contain the k-mers percentage, the amount of k-mers of the max species divide by the length of the read. This value represents the similarity of read to the database searched against. The columns of the matrix are the top species names. The cells are the number of reads that fits the specific row and column</w:t>
      </w:r>
      <w:r w:rsidR="00447C4A">
        <w:rPr>
          <w:rFonts w:ascii="Times New Roman" w:eastAsia="Times New Roman" w:hAnsi="Times New Roman" w:cs="Times New Roman"/>
          <w:sz w:val="24"/>
          <w:szCs w:val="24"/>
        </w:rPr>
        <w:t>.</w:t>
      </w:r>
    </w:p>
    <w:p w14:paraId="65A7BEE5" w14:textId="61A1A842" w:rsidR="00063B51" w:rsidRDefault="00063B51" w:rsidP="00063B51">
      <w:pPr>
        <w:pStyle w:val="Heading2"/>
      </w:pPr>
      <w:r>
        <w:t>User Interactive Analysis</w:t>
      </w:r>
    </w:p>
    <w:p w14:paraId="2869FE7E" w14:textId="3052855D" w:rsidR="00C36E7C" w:rsidRDefault="00063B51" w:rsidP="00063B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matrix described above is loaded. </w:t>
      </w:r>
      <w:r w:rsidR="00550C77">
        <w:rPr>
          <w:rFonts w:ascii="Times New Roman" w:eastAsia="Times New Roman" w:hAnsi="Times New Roman" w:cs="Times New Roman"/>
          <w:sz w:val="24"/>
          <w:szCs w:val="24"/>
        </w:rPr>
        <w:t xml:space="preserve">Then, two graphs are created, one a histogram for the reads amount against the similarities to one of the databases genomes </w:t>
      </w:r>
      <w:r w:rsidR="00550C77">
        <w:rPr>
          <w:rFonts w:ascii="Times New Roman" w:eastAsia="Times New Roman" w:hAnsi="Times New Roman" w:cs="Times New Roman"/>
          <w:sz w:val="24"/>
          <w:szCs w:val="24"/>
        </w:rPr>
        <w:t>(Figure 2)</w:t>
      </w:r>
      <w:r w:rsidR="00550C77">
        <w:rPr>
          <w:rFonts w:ascii="Times New Roman" w:eastAsia="Times New Roman" w:hAnsi="Times New Roman" w:cs="Times New Roman"/>
          <w:sz w:val="24"/>
          <w:szCs w:val="24"/>
        </w:rPr>
        <w:t xml:space="preserve">. And the other is a pie chart with all the reads classified by the top contamination genomes </w:t>
      </w:r>
      <w:r w:rsidR="00550C77">
        <w:rPr>
          <w:rFonts w:ascii="Times New Roman" w:eastAsia="Times New Roman" w:hAnsi="Times New Roman" w:cs="Times New Roman"/>
          <w:sz w:val="24"/>
          <w:szCs w:val="24"/>
        </w:rPr>
        <w:t>(Figure 3)</w:t>
      </w:r>
      <w:r w:rsidR="00550C77">
        <w:rPr>
          <w:rFonts w:ascii="Times New Roman" w:eastAsia="Times New Roman" w:hAnsi="Times New Roman" w:cs="Times New Roman"/>
          <w:sz w:val="24"/>
          <w:szCs w:val="24"/>
        </w:rPr>
        <w:t xml:space="preserve">. </w:t>
      </w:r>
      <w:r w:rsidR="004D2CEA">
        <w:rPr>
          <w:rFonts w:ascii="Times New Roman" w:eastAsia="Times New Roman" w:hAnsi="Times New Roman" w:cs="Times New Roman"/>
          <w:sz w:val="24"/>
          <w:szCs w:val="24"/>
        </w:rPr>
        <w:t>The s</w:t>
      </w:r>
      <w:r w:rsidR="00625B5C">
        <w:rPr>
          <w:rFonts w:ascii="Times New Roman" w:eastAsia="Times New Roman" w:hAnsi="Times New Roman" w:cs="Times New Roman"/>
          <w:sz w:val="24"/>
          <w:szCs w:val="24"/>
        </w:rPr>
        <w:t xml:space="preserve">um of each row represents the number of reads with this similarity. While the sum of each column represents the number of reads associated </w:t>
      </w:r>
      <w:r w:rsidR="00D17733">
        <w:rPr>
          <w:rFonts w:ascii="Times New Roman" w:eastAsia="Times New Roman" w:hAnsi="Times New Roman" w:cs="Times New Roman"/>
          <w:sz w:val="24"/>
          <w:szCs w:val="24"/>
        </w:rPr>
        <w:t>with</w:t>
      </w:r>
      <w:r w:rsidR="00625B5C">
        <w:rPr>
          <w:rFonts w:ascii="Times New Roman" w:eastAsia="Times New Roman" w:hAnsi="Times New Roman" w:cs="Times New Roman"/>
          <w:sz w:val="24"/>
          <w:szCs w:val="24"/>
        </w:rPr>
        <w:t xml:space="preserve"> this species. One could find its optimal threshold of k-mer percentage by controlling the slider. In addition, one could control the species list that will be classified as contamination. Those two parameters will </w:t>
      </w:r>
      <w:r w:rsidR="00B35357">
        <w:rPr>
          <w:rFonts w:ascii="Times New Roman" w:eastAsia="Times New Roman" w:hAnsi="Times New Roman" w:cs="Times New Roman"/>
          <w:sz w:val="24"/>
          <w:szCs w:val="24"/>
        </w:rPr>
        <w:t xml:space="preserve">immediately </w:t>
      </w:r>
      <w:r w:rsidR="00625B5C">
        <w:rPr>
          <w:rFonts w:ascii="Times New Roman" w:eastAsia="Times New Roman" w:hAnsi="Times New Roman" w:cs="Times New Roman"/>
          <w:sz w:val="24"/>
          <w:szCs w:val="24"/>
        </w:rPr>
        <w:t>change the graphs</w:t>
      </w:r>
      <w:r w:rsidR="00B35357">
        <w:rPr>
          <w:rFonts w:ascii="Times New Roman" w:eastAsia="Times New Roman" w:hAnsi="Times New Roman" w:cs="Times New Roman"/>
          <w:sz w:val="24"/>
          <w:szCs w:val="24"/>
        </w:rPr>
        <w:t xml:space="preserve"> </w:t>
      </w:r>
      <w:r w:rsidR="00C36E7C">
        <w:rPr>
          <w:rFonts w:ascii="Times New Roman" w:eastAsia="Times New Roman" w:hAnsi="Times New Roman" w:cs="Times New Roman"/>
          <w:sz w:val="24"/>
          <w:szCs w:val="24"/>
        </w:rPr>
        <w:t>so</w:t>
      </w:r>
      <w:r w:rsidR="00B35357">
        <w:rPr>
          <w:rFonts w:ascii="Times New Roman" w:eastAsia="Times New Roman" w:hAnsi="Times New Roman" w:cs="Times New Roman"/>
          <w:sz w:val="24"/>
          <w:szCs w:val="24"/>
        </w:rPr>
        <w:t>, one could see</w:t>
      </w:r>
      <w:r w:rsidR="006A4817">
        <w:rPr>
          <w:rFonts w:ascii="Times New Roman" w:eastAsia="Times New Roman" w:hAnsi="Times New Roman" w:cs="Times New Roman"/>
          <w:sz w:val="24"/>
          <w:szCs w:val="24"/>
        </w:rPr>
        <w:t xml:space="preserve"> in real time</w:t>
      </w:r>
      <w:r w:rsidR="00B35357">
        <w:rPr>
          <w:rFonts w:ascii="Times New Roman" w:eastAsia="Times New Roman" w:hAnsi="Times New Roman" w:cs="Times New Roman"/>
          <w:sz w:val="24"/>
          <w:szCs w:val="24"/>
        </w:rPr>
        <w:t xml:space="preserve"> the effect of the contamination. When the user is ready to export the results, the threshold for the k-mer percentage and the species list will be delivered to classify each of the reads. </w:t>
      </w:r>
    </w:p>
    <w:p w14:paraId="7D9AD215" w14:textId="720B1EDA" w:rsidR="00C36E7C" w:rsidRDefault="00C36E7C" w:rsidP="006A4817">
      <w:pPr>
        <w:pStyle w:val="Heading2"/>
        <w:rPr>
          <w:rFonts w:eastAsia="Times New Roman"/>
        </w:rPr>
      </w:pPr>
      <w:r>
        <w:rPr>
          <w:rFonts w:eastAsia="Times New Roman"/>
        </w:rPr>
        <w:t>Post Process</w:t>
      </w:r>
    </w:p>
    <w:p w14:paraId="6F533DEA" w14:textId="4305A11D" w:rsidR="00063B51" w:rsidRDefault="00C36E7C" w:rsidP="00063B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GUI represents only summarized results</w:t>
      </w:r>
      <w:r w:rsidR="00C728D9">
        <w:rPr>
          <w:rFonts w:ascii="Times New Roman" w:eastAsia="Times New Roman" w:hAnsi="Times New Roman" w:cs="Times New Roman"/>
          <w:sz w:val="24"/>
          <w:szCs w:val="24"/>
        </w:rPr>
        <w:t xml:space="preserve"> so filtering the reads by the user choice need</w:t>
      </w:r>
      <w:r w:rsidR="00040616">
        <w:rPr>
          <w:rFonts w:ascii="Times New Roman" w:eastAsia="Times New Roman" w:hAnsi="Times New Roman" w:cs="Times New Roman"/>
          <w:sz w:val="24"/>
          <w:szCs w:val="24"/>
        </w:rPr>
        <w:t>s</w:t>
      </w:r>
      <w:r w:rsidR="00C728D9">
        <w:rPr>
          <w:rFonts w:ascii="Times New Roman" w:eastAsia="Times New Roman" w:hAnsi="Times New Roman" w:cs="Times New Roman"/>
          <w:sz w:val="24"/>
          <w:szCs w:val="24"/>
        </w:rPr>
        <w:t xml:space="preserve"> another process. To consider a read contaminant we verify the k-mer percentage is above the k-mer threshold (chosen by the user) and the read is inside the species to contaminate. </w:t>
      </w:r>
      <w:r w:rsidR="00B35357">
        <w:rPr>
          <w:rFonts w:ascii="Times New Roman" w:eastAsia="Times New Roman" w:hAnsi="Times New Roman" w:cs="Times New Roman"/>
          <w:sz w:val="24"/>
          <w:szCs w:val="24"/>
        </w:rPr>
        <w:t xml:space="preserve">When the </w:t>
      </w:r>
      <w:r w:rsidR="00C728D9">
        <w:rPr>
          <w:rFonts w:ascii="Times New Roman" w:eastAsia="Times New Roman" w:hAnsi="Times New Roman" w:cs="Times New Roman"/>
          <w:sz w:val="24"/>
          <w:szCs w:val="24"/>
        </w:rPr>
        <w:t xml:space="preserve">post </w:t>
      </w:r>
      <w:r w:rsidR="00B35357">
        <w:rPr>
          <w:rFonts w:ascii="Times New Roman" w:eastAsia="Times New Roman" w:hAnsi="Times New Roman" w:cs="Times New Roman"/>
          <w:sz w:val="24"/>
          <w:szCs w:val="24"/>
        </w:rPr>
        <w:t xml:space="preserve">process is finished, the user will get a </w:t>
      </w:r>
      <w:r w:rsidR="00C728D9">
        <w:rPr>
          <w:rFonts w:ascii="Times New Roman" w:eastAsia="Times New Roman" w:hAnsi="Times New Roman" w:cs="Times New Roman"/>
          <w:sz w:val="24"/>
          <w:szCs w:val="24"/>
        </w:rPr>
        <w:t xml:space="preserve">“.gz” </w:t>
      </w:r>
      <w:r w:rsidR="00B35357">
        <w:rPr>
          <w:rFonts w:ascii="Times New Roman" w:eastAsia="Times New Roman" w:hAnsi="Times New Roman" w:cs="Times New Roman"/>
          <w:sz w:val="24"/>
          <w:szCs w:val="24"/>
        </w:rPr>
        <w:t xml:space="preserve">file containing </w:t>
      </w:r>
      <w:r w:rsidR="00C728D9">
        <w:rPr>
          <w:rFonts w:ascii="Times New Roman" w:eastAsia="Times New Roman" w:hAnsi="Times New Roman" w:cs="Times New Roman"/>
          <w:sz w:val="24"/>
          <w:szCs w:val="24"/>
        </w:rPr>
        <w:t xml:space="preserve">all </w:t>
      </w:r>
      <w:r w:rsidR="00B35357">
        <w:rPr>
          <w:rFonts w:ascii="Times New Roman" w:eastAsia="Times New Roman" w:hAnsi="Times New Roman" w:cs="Times New Roman"/>
          <w:sz w:val="24"/>
          <w:szCs w:val="24"/>
        </w:rPr>
        <w:t xml:space="preserve">the </w:t>
      </w:r>
      <w:r w:rsidR="00C728D9">
        <w:rPr>
          <w:rFonts w:ascii="Times New Roman" w:eastAsia="Times New Roman" w:hAnsi="Times New Roman" w:cs="Times New Roman"/>
          <w:sz w:val="24"/>
          <w:szCs w:val="24"/>
        </w:rPr>
        <w:t xml:space="preserve">noncontaminated </w:t>
      </w:r>
      <w:r w:rsidR="00B35357">
        <w:rPr>
          <w:rFonts w:ascii="Times New Roman" w:eastAsia="Times New Roman" w:hAnsi="Times New Roman" w:cs="Times New Roman"/>
          <w:sz w:val="24"/>
          <w:szCs w:val="24"/>
        </w:rPr>
        <w:t>reads.</w:t>
      </w:r>
    </w:p>
    <w:p w14:paraId="53C16B10" w14:textId="77777777" w:rsidR="00C1450D" w:rsidRDefault="00C1450D" w:rsidP="00F42810">
      <w:pPr>
        <w:pStyle w:val="Heading2"/>
        <w:rPr>
          <w:rStyle w:val="Heading2Char"/>
        </w:rPr>
      </w:pPr>
      <w:r w:rsidRPr="00C1450D">
        <w:rPr>
          <w:rStyle w:val="Heading2Char"/>
        </w:rPr>
        <w:t>Implementation</w:t>
      </w:r>
    </w:p>
    <w:p w14:paraId="01CC9735" w14:textId="16AAC849" w:rsidR="000E06F8" w:rsidRDefault="00C1450D" w:rsidP="000E06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1450D">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w:t>
      </w:r>
      <w:r w:rsidRPr="00C1450D">
        <w:rPr>
          <w:rFonts w:ascii="Times New Roman" w:eastAsia="Times New Roman" w:hAnsi="Times New Roman" w:cs="Times New Roman"/>
          <w:sz w:val="24"/>
          <w:szCs w:val="24"/>
        </w:rPr>
        <w:t xml:space="preserve"> is implemented in Python </w:t>
      </w:r>
      <w:r>
        <w:rPr>
          <w:rFonts w:ascii="Times New Roman" w:eastAsia="Times New Roman" w:hAnsi="Times New Roman" w:cs="Times New Roman"/>
          <w:sz w:val="24"/>
          <w:szCs w:val="24"/>
        </w:rPr>
        <w:t>using Flask framework</w:t>
      </w:r>
      <w:r w:rsidRPr="00C1450D">
        <w:rPr>
          <w:rFonts w:ascii="Times New Roman" w:eastAsia="Times New Roman" w:hAnsi="Times New Roman" w:cs="Times New Roman"/>
          <w:sz w:val="24"/>
          <w:szCs w:val="24"/>
        </w:rPr>
        <w:t>. The source code is available at: </w:t>
      </w:r>
      <w:hyperlink r:id="rId7" w:tgtFrame="_blank" w:history="1">
        <w:r w:rsidRPr="00C1450D">
          <w:rPr>
            <w:rFonts w:ascii="Times New Roman" w:eastAsia="Times New Roman" w:hAnsi="Times New Roman" w:cs="Times New Roman"/>
            <w:sz w:val="24"/>
            <w:szCs w:val="24"/>
            <w:highlight w:val="yellow"/>
          </w:rPr>
          <w:t>&lt;GITHUB</w:t>
        </w:r>
      </w:hyperlink>
      <w:r w:rsidRPr="00C1450D">
        <w:rPr>
          <w:rFonts w:ascii="Times New Roman" w:eastAsia="Times New Roman" w:hAnsi="Times New Roman" w:cs="Times New Roman"/>
          <w:sz w:val="24"/>
          <w:szCs w:val="24"/>
          <w:highlight w:val="yellow"/>
        </w:rPr>
        <w:t xml:space="preserve"> LOCATION&gt;</w:t>
      </w:r>
      <w:r w:rsidRPr="00C1450D">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Questions (FAQ) sections of the web server should help users get the most out of the web server. A running example (different from the case studies analyzed in the Gallery) is also provided.</w:t>
      </w:r>
    </w:p>
    <w:p w14:paraId="5E648252" w14:textId="77777777" w:rsidR="003B2A63" w:rsidRDefault="00C1450D" w:rsidP="000E06F8">
      <w:pPr>
        <w:pStyle w:val="Heading1"/>
      </w:pPr>
      <w:r>
        <w:lastRenderedPageBreak/>
        <w:t>Test Case</w:t>
      </w:r>
    </w:p>
    <w:p w14:paraId="7C5C8978" w14:textId="4CE12FD6" w:rsidR="009707CB" w:rsidRDefault="003B2A63" w:rsidP="009707CB">
      <w:pPr>
        <w:spacing w:line="360" w:lineRule="auto"/>
        <w:jc w:val="both"/>
        <w:rPr>
          <w:rFonts w:ascii="Times New Roman" w:eastAsia="Times New Roman" w:hAnsi="Times New Roman" w:cs="Times New Roman"/>
          <w:sz w:val="24"/>
          <w:szCs w:val="24"/>
        </w:rPr>
      </w:pPr>
      <w:r w:rsidRPr="003B2A63">
        <w:rPr>
          <w:rFonts w:ascii="Times New Roman" w:eastAsia="Times New Roman" w:hAnsi="Times New Roman" w:cs="Times New Roman"/>
          <w:sz w:val="24"/>
          <w:szCs w:val="24"/>
        </w:rPr>
        <w:t xml:space="preserve">We have downloaded a </w:t>
      </w:r>
      <w:r w:rsidRPr="003B2A63">
        <w:rPr>
          <w:rFonts w:ascii="Times New Roman" w:eastAsia="Times New Roman" w:hAnsi="Times New Roman" w:cs="Times New Roman"/>
          <w:sz w:val="24"/>
          <w:szCs w:val="24"/>
          <w:highlight w:val="yellow"/>
        </w:rPr>
        <w:t>&lt;DATA DOWNLOADED</w:t>
      </w:r>
      <w:r>
        <w:rPr>
          <w:rFonts w:ascii="Times New Roman" w:eastAsia="Times New Roman" w:hAnsi="Times New Roman" w:cs="Times New Roman"/>
          <w:sz w:val="24"/>
          <w:szCs w:val="24"/>
          <w:highlight w:val="yellow"/>
        </w:rPr>
        <w:t xml:space="preserve"> DNA / RNA from what??</w:t>
      </w:r>
      <w:r w:rsidRPr="003B2A63">
        <w:rPr>
          <w:rFonts w:ascii="Times New Roman" w:eastAsia="Times New Roman" w:hAnsi="Times New Roman" w:cs="Times New Roman"/>
          <w:sz w:val="24"/>
          <w:szCs w:val="24"/>
          <w:highlight w:val="yellow"/>
        </w:rPr>
        <w:t>&gt;</w:t>
      </w:r>
      <w:r>
        <w:rPr>
          <w:rFonts w:ascii="Times New Roman" w:eastAsia="Times New Roman" w:hAnsi="Times New Roman" w:cs="Times New Roman"/>
          <w:sz w:val="24"/>
          <w:szCs w:val="24"/>
        </w:rPr>
        <w:t xml:space="preserve"> from NCBI. We used </w:t>
      </w:r>
      <w:r w:rsidRPr="003B2A63">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to analyze the sequencing reads</w:t>
      </w:r>
      <w:r w:rsidR="009707CB">
        <w:rPr>
          <w:rFonts w:ascii="Times New Roman" w:eastAsia="Times New Roman" w:hAnsi="Times New Roman" w:cs="Times New Roman"/>
          <w:sz w:val="24"/>
          <w:szCs w:val="24"/>
        </w:rPr>
        <w:t xml:space="preserve">, by uploading the file. In the results interactive page, we choose k-mer percentage threshold of </w:t>
      </w:r>
      <w:r w:rsidR="009707CB" w:rsidRPr="009707CB">
        <w:rPr>
          <w:rFonts w:ascii="Times New Roman" w:eastAsia="Times New Roman" w:hAnsi="Times New Roman" w:cs="Times New Roman"/>
          <w:sz w:val="24"/>
          <w:szCs w:val="24"/>
          <w:highlight w:val="yellow"/>
        </w:rPr>
        <w:t>&lt;XX&gt;</w:t>
      </w:r>
      <w:r w:rsidR="009707CB">
        <w:rPr>
          <w:rFonts w:ascii="Times New Roman" w:eastAsia="Times New Roman" w:hAnsi="Times New Roman" w:cs="Times New Roman"/>
          <w:sz w:val="24"/>
          <w:szCs w:val="24"/>
        </w:rPr>
        <w:t xml:space="preserve"> and a species list containing: </w:t>
      </w:r>
      <w:r w:rsidR="009707CB" w:rsidRPr="009707CB">
        <w:rPr>
          <w:rFonts w:ascii="Times New Roman" w:eastAsia="Times New Roman" w:hAnsi="Times New Roman" w:cs="Times New Roman"/>
          <w:sz w:val="24"/>
          <w:szCs w:val="24"/>
          <w:highlight w:val="yellow"/>
        </w:rPr>
        <w:t>&lt;YY&gt;</w:t>
      </w:r>
      <w:r w:rsidR="009707CB">
        <w:rPr>
          <w:rFonts w:ascii="Times New Roman" w:eastAsia="Times New Roman" w:hAnsi="Times New Roman" w:cs="Times New Roman"/>
          <w:sz w:val="24"/>
          <w:szCs w:val="24"/>
        </w:rPr>
        <w:t>. The result</w:t>
      </w:r>
      <w:r w:rsidR="00891F93">
        <w:rPr>
          <w:rFonts w:ascii="Times New Roman" w:eastAsia="Times New Roman" w:hAnsi="Times New Roman" w:cs="Times New Roman"/>
          <w:sz w:val="24"/>
          <w:szCs w:val="24"/>
        </w:rPr>
        <w:t>ing</w:t>
      </w:r>
      <w:r w:rsidR="009707CB">
        <w:rPr>
          <w:rFonts w:ascii="Times New Roman" w:eastAsia="Times New Roman" w:hAnsi="Times New Roman" w:cs="Times New Roman"/>
          <w:sz w:val="24"/>
          <w:szCs w:val="24"/>
        </w:rPr>
        <w:t xml:space="preserve"> read</w:t>
      </w:r>
      <w:r w:rsidR="00891F93">
        <w:rPr>
          <w:rFonts w:ascii="Times New Roman" w:eastAsia="Times New Roman" w:hAnsi="Times New Roman" w:cs="Times New Roman"/>
          <w:sz w:val="24"/>
          <w:szCs w:val="24"/>
        </w:rPr>
        <w:t>’</w:t>
      </w:r>
      <w:r w:rsidR="009707CB">
        <w:rPr>
          <w:rFonts w:ascii="Times New Roman" w:eastAsia="Times New Roman" w:hAnsi="Times New Roman" w:cs="Times New Roman"/>
          <w:sz w:val="24"/>
          <w:szCs w:val="24"/>
        </w:rPr>
        <w:t>s file contained &lt;</w:t>
      </w:r>
      <w:r w:rsidR="009707CB" w:rsidRPr="009707CB">
        <w:rPr>
          <w:rFonts w:ascii="Times New Roman" w:eastAsia="Times New Roman" w:hAnsi="Times New Roman" w:cs="Times New Roman"/>
          <w:sz w:val="24"/>
          <w:szCs w:val="24"/>
          <w:highlight w:val="yellow"/>
        </w:rPr>
        <w:t>XX</w:t>
      </w:r>
      <w:r w:rsidR="009707CB">
        <w:rPr>
          <w:rFonts w:ascii="Times New Roman" w:eastAsia="Times New Roman" w:hAnsi="Times New Roman" w:cs="Times New Roman"/>
          <w:sz w:val="24"/>
          <w:szCs w:val="24"/>
        </w:rPr>
        <w:t>&gt; reads as expected (the starting file contained &lt;</w:t>
      </w:r>
      <w:r w:rsidR="009707CB" w:rsidRPr="009707CB">
        <w:rPr>
          <w:rFonts w:ascii="Times New Roman" w:eastAsia="Times New Roman" w:hAnsi="Times New Roman" w:cs="Times New Roman"/>
          <w:sz w:val="24"/>
          <w:szCs w:val="24"/>
          <w:highlight w:val="yellow"/>
        </w:rPr>
        <w:t>XX</w:t>
      </w:r>
      <w:r w:rsidR="009707CB">
        <w:rPr>
          <w:rFonts w:ascii="Times New Roman" w:eastAsia="Times New Roman" w:hAnsi="Times New Roman" w:cs="Times New Roman"/>
          <w:sz w:val="24"/>
          <w:szCs w:val="24"/>
        </w:rPr>
        <w:t>&gt; reads and we filtered &lt;</w:t>
      </w:r>
      <w:r w:rsidR="009707CB" w:rsidRPr="009707CB">
        <w:rPr>
          <w:rFonts w:ascii="Times New Roman" w:eastAsia="Times New Roman" w:hAnsi="Times New Roman" w:cs="Times New Roman"/>
          <w:sz w:val="24"/>
          <w:szCs w:val="24"/>
          <w:highlight w:val="yellow"/>
        </w:rPr>
        <w:t>YY</w:t>
      </w:r>
      <w:r w:rsidR="009707CB">
        <w:rPr>
          <w:rFonts w:ascii="Times New Roman" w:eastAsia="Times New Roman" w:hAnsi="Times New Roman" w:cs="Times New Roman"/>
          <w:sz w:val="24"/>
          <w:szCs w:val="24"/>
        </w:rPr>
        <w:t xml:space="preserve">&gt; reads). We reuploaded the file to the webserver to verify the same results. The results of the filtered file contained the same </w:t>
      </w:r>
      <w:r w:rsidR="00891F93">
        <w:rPr>
          <w:rFonts w:ascii="Times New Roman" w:eastAsia="Times New Roman" w:hAnsi="Times New Roman" w:cs="Times New Roman"/>
          <w:sz w:val="24"/>
          <w:szCs w:val="24"/>
        </w:rPr>
        <w:t>number</w:t>
      </w:r>
      <w:r w:rsidR="009707CB">
        <w:rPr>
          <w:rFonts w:ascii="Times New Roman" w:eastAsia="Times New Roman" w:hAnsi="Times New Roman" w:cs="Times New Roman"/>
          <w:sz w:val="24"/>
          <w:szCs w:val="24"/>
        </w:rPr>
        <w:t xml:space="preserve"> of read</w:t>
      </w:r>
      <w:r w:rsidR="00891F93">
        <w:rPr>
          <w:rFonts w:ascii="Times New Roman" w:eastAsia="Times New Roman" w:hAnsi="Times New Roman" w:cs="Times New Roman"/>
          <w:sz w:val="24"/>
          <w:szCs w:val="24"/>
        </w:rPr>
        <w:t>s</w:t>
      </w:r>
      <w:r w:rsidR="009707CB">
        <w:rPr>
          <w:rFonts w:ascii="Times New Roman" w:eastAsia="Times New Roman" w:hAnsi="Times New Roman" w:cs="Times New Roman"/>
          <w:sz w:val="24"/>
          <w:szCs w:val="24"/>
        </w:rPr>
        <w:t xml:space="preserve"> as excepted, no new species were found (except the ones we did not filter)</w:t>
      </w:r>
      <w:r w:rsidR="00CA66B1">
        <w:rPr>
          <w:rFonts w:ascii="Times New Roman" w:eastAsia="Times New Roman" w:hAnsi="Times New Roman" w:cs="Times New Roman"/>
          <w:sz w:val="24"/>
          <w:szCs w:val="24"/>
        </w:rPr>
        <w:t xml:space="preserve"> &lt;</w:t>
      </w:r>
      <w:r w:rsidR="00CA66B1" w:rsidRPr="00CA66B1">
        <w:rPr>
          <w:rFonts w:ascii="Times New Roman" w:eastAsia="Times New Roman" w:hAnsi="Times New Roman" w:cs="Times New Roman"/>
          <w:sz w:val="24"/>
          <w:szCs w:val="24"/>
          <w:highlight w:val="yellow"/>
        </w:rPr>
        <w:t>MAYBE INSERT FIGURE</w:t>
      </w:r>
      <w:r w:rsidR="00CA66B1">
        <w:rPr>
          <w:rFonts w:ascii="Times New Roman" w:eastAsia="Times New Roman" w:hAnsi="Times New Roman" w:cs="Times New Roman"/>
          <w:sz w:val="24"/>
          <w:szCs w:val="24"/>
        </w:rPr>
        <w:t>&gt;</w:t>
      </w:r>
      <w:r w:rsidR="009707CB">
        <w:rPr>
          <w:rFonts w:ascii="Times New Roman" w:eastAsia="Times New Roman" w:hAnsi="Times New Roman" w:cs="Times New Roman"/>
          <w:sz w:val="24"/>
          <w:szCs w:val="24"/>
        </w:rPr>
        <w:t xml:space="preserve">. </w:t>
      </w:r>
    </w:p>
    <w:p w14:paraId="07835C38" w14:textId="62414247" w:rsidR="009707CB" w:rsidRPr="009707CB" w:rsidRDefault="00891F93" w:rsidP="00891F93">
      <w:pPr>
        <w:pStyle w:val="Heading1"/>
        <w:rPr>
          <w:rFonts w:eastAsia="Times New Roman"/>
        </w:rPr>
      </w:pPr>
      <w:r>
        <w:rPr>
          <w:rFonts w:eastAsia="Times New Roman"/>
        </w:rPr>
        <w:t>Funding</w:t>
      </w:r>
    </w:p>
    <w:p w14:paraId="18602030" w14:textId="7725113B" w:rsidR="009707CB" w:rsidRPr="009707CB" w:rsidRDefault="009707CB" w:rsidP="00BB0E85">
      <w:pPr>
        <w:spacing w:line="360" w:lineRule="auto"/>
        <w:jc w:val="both"/>
        <w:rPr>
          <w:rFonts w:ascii="Times New Roman" w:eastAsia="Times New Roman" w:hAnsi="Times New Roman" w:cs="Times New Roman"/>
          <w:sz w:val="24"/>
          <w:szCs w:val="24"/>
        </w:rPr>
      </w:pPr>
      <w:r w:rsidRPr="009707CB">
        <w:rPr>
          <w:rFonts w:ascii="Times New Roman" w:eastAsia="Times New Roman" w:hAnsi="Times New Roman" w:cs="Times New Roman"/>
          <w:sz w:val="24"/>
          <w:szCs w:val="24"/>
        </w:rPr>
        <w:t>Israel Science Foundation (ISF) [802/16 to T.P.]; Edmond J. Safra Center for Bioinformatics at Tel Aviv University Fellowship (in part). Funding for open access charge: ISF.</w:t>
      </w:r>
      <w:r w:rsidR="00891F93">
        <w:rPr>
          <w:rFonts w:ascii="Times New Roman" w:eastAsia="Times New Roman" w:hAnsi="Times New Roman" w:cs="Times New Roman"/>
          <w:sz w:val="24"/>
          <w:szCs w:val="24"/>
        </w:rPr>
        <w:t xml:space="preserve"> </w:t>
      </w:r>
      <w:r w:rsidR="00891F93" w:rsidRPr="00930BDF">
        <w:rPr>
          <w:rFonts w:ascii="Times New Roman" w:eastAsia="Times New Roman" w:hAnsi="Times New Roman" w:cs="Times New Roman"/>
          <w:sz w:val="24"/>
          <w:szCs w:val="24"/>
          <w:highlight w:val="yellow"/>
        </w:rPr>
        <w:t>&lt;VERIFY WITH TAL&gt;</w:t>
      </w:r>
    </w:p>
    <w:p w14:paraId="3E83DDDF" w14:textId="3ABF921A" w:rsidR="009707CB" w:rsidRDefault="009707CB" w:rsidP="00BB0E85">
      <w:pPr>
        <w:spacing w:line="360" w:lineRule="auto"/>
        <w:jc w:val="both"/>
        <w:rPr>
          <w:rFonts w:ascii="Times New Roman" w:eastAsia="Times New Roman" w:hAnsi="Times New Roman" w:cs="Times New Roman"/>
          <w:sz w:val="24"/>
          <w:szCs w:val="24"/>
        </w:rPr>
      </w:pPr>
      <w:r w:rsidRPr="009707CB">
        <w:rPr>
          <w:rFonts w:ascii="Times New Roman" w:eastAsia="Times New Roman" w:hAnsi="Times New Roman" w:cs="Times New Roman"/>
          <w:sz w:val="24"/>
          <w:szCs w:val="24"/>
        </w:rPr>
        <w:t>Conflict of interest statement. None declared.</w:t>
      </w:r>
    </w:p>
    <w:p w14:paraId="068D6583" w14:textId="77777777" w:rsidR="003B2A63" w:rsidRDefault="003B2A63" w:rsidP="003B2A63">
      <w:pPr>
        <w:rPr>
          <w:rFonts w:ascii="Times New Roman" w:eastAsia="Times New Roman" w:hAnsi="Times New Roman" w:cs="Times New Roman"/>
          <w:sz w:val="24"/>
          <w:szCs w:val="24"/>
        </w:rPr>
      </w:pPr>
    </w:p>
    <w:p w14:paraId="6727F25F" w14:textId="77777777" w:rsidR="003B2A63" w:rsidRDefault="003B2A63" w:rsidP="003B2A63">
      <w:pPr>
        <w:rPr>
          <w:rFonts w:ascii="Times New Roman" w:eastAsia="Times New Roman" w:hAnsi="Times New Roman" w:cs="Times New Roman"/>
          <w:sz w:val="24"/>
          <w:szCs w:val="24"/>
        </w:rPr>
      </w:pPr>
    </w:p>
    <w:p w14:paraId="70A5B6DB" w14:textId="5FBCC03E" w:rsidR="00C1450D" w:rsidRPr="000E06F8" w:rsidRDefault="00C1450D" w:rsidP="003B2A63">
      <w:pPr>
        <w:rPr>
          <w:rFonts w:asciiTheme="majorHAnsi" w:eastAsiaTheme="majorEastAsia" w:hAnsiTheme="majorHAnsi" w:cstheme="majorBidi"/>
          <w:sz w:val="32"/>
          <w:szCs w:val="32"/>
        </w:rPr>
      </w:pPr>
      <w:r>
        <w:br w:type="page"/>
      </w:r>
    </w:p>
    <w:p w14:paraId="6318EDE8" w14:textId="77777777" w:rsidR="00306654" w:rsidRDefault="00306654" w:rsidP="00306654">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Figures</w:t>
      </w:r>
    </w:p>
    <w:p w14:paraId="59D4D003" w14:textId="03070714" w:rsidR="00306654" w:rsidRDefault="00306654" w:rsidP="00306654">
      <w:pPr>
        <w:pStyle w:val="Heading2"/>
      </w:pPr>
      <w:r>
        <w:t>Figure 1.</w:t>
      </w:r>
    </w:p>
    <w:p w14:paraId="6F1BA3BF" w14:textId="2C6D4E4A" w:rsidR="00306654" w:rsidRPr="00E001E2" w:rsidRDefault="00306654" w:rsidP="00CC52C7">
      <w:pPr>
        <w:rPr>
          <w:rFonts w:asciiTheme="majorBidi" w:hAnsiTheme="majorBidi" w:cstheme="majorBidi"/>
          <w:sz w:val="24"/>
          <w:szCs w:val="24"/>
        </w:rPr>
      </w:pPr>
      <w:r w:rsidRPr="00E001E2">
        <w:rPr>
          <w:rFonts w:asciiTheme="majorBidi" w:hAnsiTheme="majorBidi" w:cstheme="majorBidi"/>
          <w:sz w:val="24"/>
          <w:szCs w:val="24"/>
        </w:rPr>
        <w:t>Web server workflow.</w:t>
      </w:r>
    </w:p>
    <w:p w14:paraId="6323B2F0" w14:textId="494CEAE7" w:rsidR="00E001E2" w:rsidRDefault="00306654" w:rsidP="00306654">
      <w:r>
        <w:rPr>
          <w:noProof/>
        </w:rPr>
        <w:drawing>
          <wp:inline distT="0" distB="0" distL="0" distR="0" wp14:anchorId="30869357" wp14:editId="5CBACE46">
            <wp:extent cx="7311086" cy="360503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316907" cy="3607900"/>
                    </a:xfrm>
                    <a:prstGeom prst="rect">
                      <a:avLst/>
                    </a:prstGeom>
                    <a:noFill/>
                  </pic:spPr>
                </pic:pic>
              </a:graphicData>
            </a:graphic>
          </wp:inline>
        </w:drawing>
      </w:r>
    </w:p>
    <w:p w14:paraId="4103C943" w14:textId="41291B8B" w:rsidR="00306654" w:rsidRDefault="00E001E2" w:rsidP="00E001E2">
      <w:pPr>
        <w:pStyle w:val="Heading2"/>
      </w:pPr>
      <w:r>
        <w:lastRenderedPageBreak/>
        <w:t>Figure 2.</w:t>
      </w:r>
    </w:p>
    <w:p w14:paraId="61126E1F" w14:textId="5BA19739" w:rsidR="00E001E2" w:rsidRPr="00E001E2" w:rsidRDefault="00E001E2" w:rsidP="00E001E2">
      <w:pPr>
        <w:spacing w:line="360" w:lineRule="auto"/>
        <w:jc w:val="both"/>
        <w:rPr>
          <w:rFonts w:asciiTheme="majorBidi" w:hAnsiTheme="majorBidi" w:cstheme="majorBidi"/>
          <w:sz w:val="24"/>
          <w:szCs w:val="24"/>
        </w:rPr>
      </w:pPr>
      <w:r w:rsidRPr="00E001E2">
        <w:rPr>
          <w:rFonts w:asciiTheme="majorBidi" w:hAnsiTheme="majorBidi" w:cstheme="majorBidi"/>
          <w:sz w:val="24"/>
          <w:szCs w:val="24"/>
        </w:rPr>
        <w:t>This is</w:t>
      </w:r>
      <w:r w:rsidR="00293E58">
        <w:rPr>
          <w:rFonts w:asciiTheme="majorBidi" w:hAnsiTheme="majorBidi" w:cstheme="majorBidi"/>
          <w:sz w:val="24"/>
          <w:szCs w:val="24"/>
        </w:rPr>
        <w:t xml:space="preserve"> the histogram</w:t>
      </w:r>
      <w:r w:rsidRPr="00E001E2">
        <w:rPr>
          <w:rFonts w:asciiTheme="majorBidi" w:hAnsiTheme="majorBidi" w:cstheme="majorBidi"/>
          <w:sz w:val="24"/>
          <w:szCs w:val="24"/>
        </w:rPr>
        <w:t xml:space="preserve"> graph </w:t>
      </w:r>
      <w:r w:rsidR="00293E58">
        <w:rPr>
          <w:rFonts w:asciiTheme="majorBidi" w:hAnsiTheme="majorBidi" w:cstheme="majorBidi"/>
          <w:sz w:val="24"/>
          <w:szCs w:val="24"/>
        </w:rPr>
        <w:t>displayed</w:t>
      </w:r>
      <w:r w:rsidRPr="00E001E2">
        <w:rPr>
          <w:rFonts w:asciiTheme="majorBidi" w:hAnsiTheme="majorBidi" w:cstheme="majorBidi"/>
          <w:sz w:val="24"/>
          <w:szCs w:val="24"/>
        </w:rPr>
        <w:t xml:space="preserve"> in the interactive GUI. The x-axis represents the reads similarities to the database searched against (in this example, bacteria database). The red line represents the current k-mer percentage threshold.</w:t>
      </w:r>
      <w:r>
        <w:rPr>
          <w:rFonts w:asciiTheme="majorBidi" w:hAnsiTheme="majorBidi" w:cstheme="majorBidi"/>
          <w:sz w:val="24"/>
          <w:szCs w:val="24"/>
        </w:rPr>
        <w:t xml:space="preserve"> The blue bars represent non-bacteria reads, and the orange bars represent reads that will be filtered. By clicking on the chart, one can move the k-mer threshold. Note, that </w:t>
      </w:r>
      <w:r w:rsidR="00C046F3">
        <w:rPr>
          <w:rFonts w:asciiTheme="majorBidi" w:hAnsiTheme="majorBidi" w:cstheme="majorBidi"/>
          <w:sz w:val="24"/>
          <w:szCs w:val="24"/>
        </w:rPr>
        <w:t>some</w:t>
      </w:r>
      <w:r>
        <w:rPr>
          <w:rFonts w:asciiTheme="majorBidi" w:hAnsiTheme="majorBidi" w:cstheme="majorBidi"/>
          <w:sz w:val="24"/>
          <w:szCs w:val="24"/>
        </w:rPr>
        <w:t xml:space="preserve"> the </w:t>
      </w:r>
      <w:r w:rsidR="009C3C71">
        <w:rPr>
          <w:rFonts w:asciiTheme="majorBidi" w:hAnsiTheme="majorBidi" w:cstheme="majorBidi"/>
          <w:sz w:val="24"/>
          <w:szCs w:val="24"/>
        </w:rPr>
        <w:t>reads that</w:t>
      </w:r>
      <w:r w:rsidR="00CE37D6">
        <w:rPr>
          <w:rFonts w:asciiTheme="majorBidi" w:hAnsiTheme="majorBidi" w:cstheme="majorBidi"/>
          <w:sz w:val="24"/>
          <w:szCs w:val="24"/>
        </w:rPr>
        <w:t xml:space="preserve"> are</w:t>
      </w:r>
      <w:r w:rsidR="009C3C71">
        <w:rPr>
          <w:rFonts w:asciiTheme="majorBidi" w:hAnsiTheme="majorBidi" w:cstheme="majorBidi"/>
          <w:sz w:val="24"/>
          <w:szCs w:val="24"/>
        </w:rPr>
        <w:t xml:space="preserve"> right to the threshold might be filtered</w:t>
      </w:r>
      <w:r w:rsidR="00C046F3">
        <w:rPr>
          <w:rFonts w:asciiTheme="majorBidi" w:hAnsiTheme="majorBidi" w:cstheme="majorBidi"/>
          <w:sz w:val="24"/>
          <w:szCs w:val="24"/>
        </w:rPr>
        <w:t>,</w:t>
      </w:r>
      <w:r w:rsidR="009C3C71">
        <w:rPr>
          <w:rFonts w:asciiTheme="majorBidi" w:hAnsiTheme="majorBidi" w:cstheme="majorBidi"/>
          <w:sz w:val="24"/>
          <w:szCs w:val="24"/>
        </w:rPr>
        <w:t xml:space="preserve"> as if are in the species list of contamination which is chosen in the pie-chart.</w:t>
      </w:r>
    </w:p>
    <w:p w14:paraId="206ED2AD" w14:textId="494F3ADF" w:rsidR="00E001E2" w:rsidRPr="00E001E2" w:rsidRDefault="00E001E2" w:rsidP="00E001E2">
      <w:r>
        <w:rPr>
          <w:noProof/>
        </w:rPr>
        <w:drawing>
          <wp:inline distT="0" distB="0" distL="0" distR="0" wp14:anchorId="7F9249A9" wp14:editId="2DF7AF84">
            <wp:extent cx="5486400" cy="415607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486400" cy="4156075"/>
                    </a:xfrm>
                    <a:prstGeom prst="rect">
                      <a:avLst/>
                    </a:prstGeom>
                  </pic:spPr>
                </pic:pic>
              </a:graphicData>
            </a:graphic>
          </wp:inline>
        </w:drawing>
      </w:r>
    </w:p>
    <w:p w14:paraId="1A63EAB9" w14:textId="52649EE3" w:rsidR="004C7EEC" w:rsidRDefault="00E001E2">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25FFACFE" w14:textId="4EBC1738" w:rsidR="004C7EEC" w:rsidRDefault="004C7EEC" w:rsidP="004C7EEC">
      <w:pPr>
        <w:pStyle w:val="Heading2"/>
      </w:pPr>
      <w:r>
        <w:lastRenderedPageBreak/>
        <w:t>Figure 3</w:t>
      </w:r>
    </w:p>
    <w:p w14:paraId="20D3A82C" w14:textId="39D7BBDF" w:rsidR="00293E58" w:rsidRPr="00293E58" w:rsidRDefault="00293E58" w:rsidP="00293E58">
      <w:pPr>
        <w:spacing w:line="360" w:lineRule="auto"/>
        <w:jc w:val="both"/>
        <w:rPr>
          <w:rFonts w:asciiTheme="majorBidi" w:hAnsiTheme="majorBidi" w:cstheme="majorBidi"/>
          <w:sz w:val="24"/>
          <w:szCs w:val="24"/>
        </w:rPr>
      </w:pPr>
      <w:r w:rsidRPr="00293E58">
        <w:rPr>
          <w:rFonts w:asciiTheme="majorBidi" w:hAnsiTheme="majorBidi" w:cstheme="majorBidi"/>
          <w:sz w:val="24"/>
          <w:szCs w:val="24"/>
        </w:rPr>
        <w:t xml:space="preserve">This is the pie-chart graph displayed at the interactive GUI. </w:t>
      </w:r>
      <w:r>
        <w:rPr>
          <w:rFonts w:asciiTheme="majorBidi" w:hAnsiTheme="majorBidi" w:cstheme="majorBidi"/>
          <w:sz w:val="24"/>
          <w:szCs w:val="24"/>
        </w:rPr>
        <w:t>The graph displays the contamination species and the distribution of the reads. Each color displays a different species, by moving the mouse over the graph, one can see the species name and the number of reads. To choose a species to set as non-contamination, simply uncheck the</w:t>
      </w:r>
      <w:r w:rsidR="009E7F19">
        <w:rPr>
          <w:rFonts w:asciiTheme="majorBidi" w:hAnsiTheme="majorBidi" w:cstheme="majorBidi"/>
          <w:sz w:val="24"/>
          <w:szCs w:val="24"/>
        </w:rPr>
        <w:t xml:space="preserve"> species</w:t>
      </w:r>
      <w:r>
        <w:rPr>
          <w:rFonts w:asciiTheme="majorBidi" w:hAnsiTheme="majorBidi" w:cstheme="majorBidi"/>
          <w:sz w:val="24"/>
          <w:szCs w:val="24"/>
        </w:rPr>
        <w:t xml:space="preserve"> box.</w:t>
      </w:r>
    </w:p>
    <w:p w14:paraId="6206178D" w14:textId="4E4BB056" w:rsidR="004C7EEC" w:rsidRDefault="004C7EEC" w:rsidP="004C7EEC">
      <w:r>
        <w:rPr>
          <w:noProof/>
        </w:rPr>
        <w:drawing>
          <wp:inline distT="0" distB="0" distL="0" distR="0" wp14:anchorId="48B8B087" wp14:editId="70590A59">
            <wp:extent cx="4914900" cy="4810125"/>
            <wp:effectExtent l="0" t="0" r="0" b="9525"/>
            <wp:docPr id="80" name="Picture 8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sunburst chart&#10;&#10;Description automatically generated"/>
                    <pic:cNvPicPr/>
                  </pic:nvPicPr>
                  <pic:blipFill>
                    <a:blip r:embed="rId10"/>
                    <a:stretch>
                      <a:fillRect/>
                    </a:stretch>
                  </pic:blipFill>
                  <pic:spPr>
                    <a:xfrm>
                      <a:off x="0" y="0"/>
                      <a:ext cx="4914900" cy="4810125"/>
                    </a:xfrm>
                    <a:prstGeom prst="rect">
                      <a:avLst/>
                    </a:prstGeom>
                  </pic:spPr>
                </pic:pic>
              </a:graphicData>
            </a:graphic>
          </wp:inline>
        </w:drawing>
      </w:r>
    </w:p>
    <w:p w14:paraId="48973CC3" w14:textId="4B9F76EF" w:rsidR="004C7EEC" w:rsidRPr="004C7EEC" w:rsidRDefault="004C7EEC" w:rsidP="004C7EEC">
      <w:r>
        <w:br w:type="page"/>
      </w:r>
    </w:p>
    <w:p w14:paraId="4A2F79EE" w14:textId="15C447B5" w:rsidR="00F43510" w:rsidRPr="004B5763" w:rsidRDefault="00F43510" w:rsidP="00F4351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1A657901" w14:textId="77777777" w:rsidR="00F43510" w:rsidRPr="00037B13" w:rsidRDefault="00F43510" w:rsidP="00F43510">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Pr="00037B13">
        <w:rPr>
          <w:rFonts w:ascii="Times New Roman" w:hAnsi="Times New Roman" w:cs="Times New Roman"/>
          <w:sz w:val="24"/>
        </w:rPr>
        <w:t xml:space="preserve">Benson, Dennis A, Mark Cavanaugh, Karen Clark, Ilene Karsch-Mizrachi, James Ostell, Kim D Pruitt, and Eric W Sayers. 2018. “GenBank.” </w:t>
      </w:r>
      <w:r w:rsidRPr="00037B13">
        <w:rPr>
          <w:rFonts w:ascii="Times New Roman" w:hAnsi="Times New Roman" w:cs="Times New Roman"/>
          <w:i/>
          <w:iCs/>
          <w:sz w:val="24"/>
        </w:rPr>
        <w:t>Nucleic Acids Research</w:t>
      </w:r>
      <w:r w:rsidRPr="00037B13">
        <w:rPr>
          <w:rFonts w:ascii="Times New Roman" w:hAnsi="Times New Roman" w:cs="Times New Roman"/>
          <w:sz w:val="24"/>
        </w:rPr>
        <w:t xml:space="preserve"> 46 (D1): D41–47. https://doi.org/10.1093/nar/gkx1094.</w:t>
      </w:r>
    </w:p>
    <w:p w14:paraId="41DFD129"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4267FBC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Goig, Galo A., Silvia Blanco, Alberto L. Garcia-Basteiro,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2A32814B"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Kirstahler,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6E96F415"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Steinegger,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301EC1AA" w14:textId="77777777" w:rsidR="00F43510" w:rsidRPr="00037B13" w:rsidRDefault="00F43510" w:rsidP="00F43510">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297F218" w14:textId="26F8704D" w:rsidR="00F43510" w:rsidRDefault="00F43510" w:rsidP="00F43510">
      <w:pPr>
        <w:rPr>
          <w:rFonts w:asciiTheme="majorHAnsi" w:eastAsia="Times New Roman" w:hAnsiTheme="majorHAnsi" w:cstheme="majorBidi"/>
          <w:color w:val="2F5496" w:themeColor="accent1" w:themeShade="BF"/>
          <w:sz w:val="32"/>
          <w:szCs w:val="32"/>
        </w:rPr>
      </w:pPr>
      <w:r>
        <w:rPr>
          <w:rFonts w:ascii="Times New Roman" w:eastAsia="Times New Roman" w:hAnsi="Times New Roman" w:cs="Times New Roman"/>
          <w:sz w:val="24"/>
          <w:szCs w:val="24"/>
        </w:rPr>
        <w:fldChar w:fldCharType="end"/>
      </w:r>
      <w:r>
        <w:rPr>
          <w:rFonts w:eastAsia="Times New Roman"/>
        </w:rPr>
        <w:br w:type="page"/>
      </w:r>
    </w:p>
    <w:p w14:paraId="57B9E6C4" w14:textId="6E19E5F6" w:rsidR="00C1450D" w:rsidRDefault="00C1450D" w:rsidP="00C1450D">
      <w:pPr>
        <w:pStyle w:val="Heading1"/>
        <w:rPr>
          <w:rFonts w:eastAsia="Times New Roman"/>
        </w:rPr>
      </w:pPr>
      <w:r>
        <w:rPr>
          <w:rFonts w:eastAsia="Times New Roman"/>
        </w:rPr>
        <w:lastRenderedPageBreak/>
        <w:t>Technical Description</w:t>
      </w:r>
    </w:p>
    <w:p w14:paraId="6B649EC6" w14:textId="09CBDD27" w:rsidR="00C1450D" w:rsidRDefault="00C1450D" w:rsidP="00C1450D">
      <w:pPr>
        <w:pStyle w:val="Heading2"/>
      </w:pPr>
      <w:r>
        <w:t>Overview</w:t>
      </w:r>
    </w:p>
    <w:p w14:paraId="6CEFE3DA" w14:textId="1F02F72F" w:rsidR="000549D0" w:rsidRPr="000549D0" w:rsidRDefault="000549D0" w:rsidP="000549D0">
      <w:r w:rsidRPr="000549D0">
        <w:rPr>
          <w:highlight w:val="yellow"/>
        </w:rPr>
        <w:t>&lt;VERIFY WITH ELYA&gt;</w:t>
      </w:r>
    </w:p>
    <w:p w14:paraId="7EE058AA" w14:textId="433600DC" w:rsidR="008D582E" w:rsidRDefault="000549D0" w:rsidP="000549D0">
      <w:pPr>
        <w:spacing w:line="360" w:lineRule="auto"/>
        <w:jc w:val="both"/>
        <w:rPr>
          <w:rFonts w:asciiTheme="majorBidi" w:hAnsiTheme="majorBidi" w:cstheme="majorBidi"/>
        </w:rPr>
      </w:pPr>
      <w:r w:rsidRPr="000549D0">
        <w:rPr>
          <w:rFonts w:asciiTheme="majorBidi" w:hAnsiTheme="majorBidi" w:cstheme="majorBidi"/>
        </w:rPr>
        <w:t>The webserver is implemented using the Flask framework (instead of the CGI). This framework eases the implementation parts: uploading files, routing requests, returning files, and so on. The Apache is one more actor in the server flow controlled by the IT team. The university servers are all served by the same URL. The Apache routes the requests to the correct server and machine.</w:t>
      </w:r>
      <w:r>
        <w:rPr>
          <w:rFonts w:asciiTheme="majorBidi" w:hAnsiTheme="majorBidi" w:cstheme="majorBidi"/>
        </w:rPr>
        <w:t xml:space="preserve"> To upload the server, one need to contact the IT and request to make a config for the Apache instance.</w:t>
      </w:r>
    </w:p>
    <w:p w14:paraId="587EFEF1" w14:textId="57A09F32" w:rsidR="000549D0" w:rsidRDefault="00BD1ADA" w:rsidP="000549D0">
      <w:pPr>
        <w:spacing w:line="360" w:lineRule="auto"/>
        <w:jc w:val="both"/>
        <w:rPr>
          <w:rFonts w:asciiTheme="majorBidi" w:hAnsiTheme="majorBidi" w:cstheme="majorBidi"/>
        </w:rPr>
      </w:pPr>
      <w:r w:rsidRPr="00BD1ADA">
        <w:rPr>
          <w:rFonts w:asciiTheme="majorBidi" w:hAnsiTheme="majorBidi" w:cstheme="majorBidi"/>
        </w:rPr>
        <w:t xml:space="preserve">Frontend backend is the most common architecture used in webservers (and many other systems). This simple concept is dividing the system into two parts: client (frontend) and server (backend). An API constitutes a bridge between those parts. This allows modularity the frontend does rely on API but not on the backend. Our frontend is implemented with HTML and JavaScript, while our backend is implemented in Python and Bash commands. The communication between the frontend and the backend is by using a request and the other way is by using a response. Note that the client (frontend) runs at the client-side (usually a browser), and thus it </w:t>
      </w:r>
      <w:r w:rsidR="00922371" w:rsidRPr="00BD1ADA">
        <w:rPr>
          <w:rFonts w:asciiTheme="majorBidi" w:hAnsiTheme="majorBidi" w:cstheme="majorBidi"/>
        </w:rPr>
        <w:t>cannot</w:t>
      </w:r>
      <w:r w:rsidRPr="00BD1ADA">
        <w:rPr>
          <w:rFonts w:asciiTheme="majorBidi" w:hAnsiTheme="majorBidi" w:cstheme="majorBidi"/>
        </w:rPr>
        <w:t xml:space="preserve"> run complex things. Our backend purpose is to run the processes per user as requested, on the queues.</w:t>
      </w:r>
    </w:p>
    <w:p w14:paraId="17BBFD1A" w14:textId="482B9653" w:rsidR="00BD1ADA" w:rsidRDefault="00BD1ADA" w:rsidP="000549D0">
      <w:pPr>
        <w:spacing w:line="360" w:lineRule="auto"/>
        <w:jc w:val="both"/>
        <w:rPr>
          <w:rFonts w:asciiTheme="majorBidi" w:hAnsiTheme="majorBidi" w:cstheme="majorBidi"/>
        </w:rPr>
      </w:pPr>
      <w:r w:rsidRPr="00BD1ADA">
        <w:rPr>
          <w:rFonts w:asciiTheme="majorBidi" w:hAnsiTheme="majorBidi" w:cstheme="majorBidi"/>
          <w:noProof/>
        </w:rPr>
        <mc:AlternateContent>
          <mc:Choice Requires="wpg">
            <w:drawing>
              <wp:anchor distT="0" distB="0" distL="114300" distR="114300" simplePos="0" relativeHeight="251659264" behindDoc="1" locked="0" layoutInCell="1" allowOverlap="1" wp14:anchorId="7A6C5709" wp14:editId="7BBECB94">
                <wp:simplePos x="0" y="0"/>
                <wp:positionH relativeFrom="margin">
                  <wp:posOffset>-15240</wp:posOffset>
                </wp:positionH>
                <wp:positionV relativeFrom="paragraph">
                  <wp:posOffset>368300</wp:posOffset>
                </wp:positionV>
                <wp:extent cx="5385435" cy="2703830"/>
                <wp:effectExtent l="0" t="0" r="24765" b="20320"/>
                <wp:wrapTight wrapText="bothSides">
                  <wp:wrapPolygon edited="0">
                    <wp:start x="3591" y="0"/>
                    <wp:lineTo x="0" y="1217"/>
                    <wp:lineTo x="0" y="3957"/>
                    <wp:lineTo x="3591" y="4870"/>
                    <wp:lineTo x="3591" y="5174"/>
                    <wp:lineTo x="6800" y="7305"/>
                    <wp:lineTo x="7182" y="7305"/>
                    <wp:lineTo x="3591" y="9435"/>
                    <wp:lineTo x="0" y="10805"/>
                    <wp:lineTo x="0" y="13392"/>
                    <wp:lineTo x="3591" y="14610"/>
                    <wp:lineTo x="3591" y="17045"/>
                    <wp:lineTo x="0" y="17653"/>
                    <wp:lineTo x="0" y="20393"/>
                    <wp:lineTo x="3591" y="21610"/>
                    <wp:lineTo x="16580" y="21610"/>
                    <wp:lineTo x="21623" y="20393"/>
                    <wp:lineTo x="21623" y="16892"/>
                    <wp:lineTo x="16580" y="14610"/>
                    <wp:lineTo x="21623" y="13697"/>
                    <wp:lineTo x="21623" y="10349"/>
                    <wp:lineTo x="16733" y="9435"/>
                    <wp:lineTo x="12913" y="7305"/>
                    <wp:lineTo x="13295" y="7305"/>
                    <wp:lineTo x="16580" y="5174"/>
                    <wp:lineTo x="16580" y="4870"/>
                    <wp:lineTo x="21623" y="3957"/>
                    <wp:lineTo x="21623" y="609"/>
                    <wp:lineTo x="16580" y="0"/>
                    <wp:lineTo x="3591" y="0"/>
                  </wp:wrapPolygon>
                </wp:wrapTight>
                <wp:docPr id="4" name="Group 2"/>
                <wp:cNvGraphicFramePr/>
                <a:graphic xmlns:a="http://schemas.openxmlformats.org/drawingml/2006/main">
                  <a:graphicData uri="http://schemas.microsoft.com/office/word/2010/wordprocessingGroup">
                    <wpg:wgp>
                      <wpg:cNvGrpSpPr/>
                      <wpg:grpSpPr>
                        <a:xfrm>
                          <a:off x="0" y="0"/>
                          <a:ext cx="5385435" cy="2703830"/>
                          <a:chOff x="0" y="0"/>
                          <a:chExt cx="7771257" cy="4301490"/>
                        </a:xfrm>
                      </wpg:grpSpPr>
                      <wps:wsp>
                        <wps:cNvPr id="5" name="Rectangle 5"/>
                        <wps:cNvSpPr/>
                        <wps:spPr>
                          <a:xfrm>
                            <a:off x="1341882" y="0"/>
                            <a:ext cx="4562475" cy="101917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wps:txbx>
                        <wps:bodyPr rtlCol="0" anchor="ctr"/>
                      </wps:wsp>
                      <wps:wsp>
                        <wps:cNvPr id="6" name="Rectangle 6"/>
                        <wps:cNvSpPr/>
                        <wps:spPr>
                          <a:xfrm>
                            <a:off x="1341881" y="1893506"/>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wps:txbx>
                        <wps:bodyPr rtlCol="0" anchor="ctr"/>
                      </wps:wsp>
                      <wps:wsp>
                        <wps:cNvPr id="7" name="Rectangle 7"/>
                        <wps:cNvSpPr/>
                        <wps:spPr>
                          <a:xfrm>
                            <a:off x="1341881" y="3282315"/>
                            <a:ext cx="45624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wps:txbx>
                        <wps:bodyPr rtlCol="0" anchor="ctr"/>
                      </wps:wsp>
                      <wps:wsp>
                        <wps:cNvPr id="11" name="Straight Arrow Connector 11"/>
                        <wps:cNvCnPr/>
                        <wps:spPr>
                          <a:xfrm flipV="1">
                            <a:off x="2679192" y="1019175"/>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cxnSpLocks/>
                        </wps:cNvCnPr>
                        <wps:spPr>
                          <a:xfrm>
                            <a:off x="4553712" y="1026953"/>
                            <a:ext cx="0" cy="87433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5" name="TextBox 18"/>
                        <wps:cNvSpPr txBox="1"/>
                        <wps:spPr>
                          <a:xfrm>
                            <a:off x="3346131" y="1292303"/>
                            <a:ext cx="490855" cy="494030"/>
                          </a:xfrm>
                          <a:prstGeom prst="rect">
                            <a:avLst/>
                          </a:prstGeom>
                          <a:noFill/>
                        </wps:spPr>
                        <wps:txb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wps:txbx>
                        <wps:bodyPr wrap="square" rtlCol="0">
                          <a:noAutofit/>
                        </wps:bodyPr>
                      </wps:wsp>
                      <wps:wsp>
                        <wps:cNvPr id="16" name="Straight Arrow Connector 16"/>
                        <wps:cNvCnPr>
                          <a:cxnSpLocks/>
                        </wps:cNvCnPr>
                        <wps:spPr>
                          <a:xfrm>
                            <a:off x="4568952" y="2912681"/>
                            <a:ext cx="0" cy="36963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V="1">
                            <a:off x="2679192" y="2921762"/>
                            <a:ext cx="0" cy="36055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0" y="274986"/>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wps:txbx>
                        <wps:bodyPr rtlCol="0" anchor="ctr"/>
                      </wps:wsp>
                      <wps:wsp>
                        <wps:cNvPr id="25" name="Rectangle 25"/>
                        <wps:cNvSpPr/>
                        <wps:spPr>
                          <a:xfrm>
                            <a:off x="0" y="2168492"/>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wps:txbx>
                        <wps:bodyPr rtlCol="0" anchor="ctr"/>
                      </wps:wsp>
                      <wps:wsp>
                        <wps:cNvPr id="26" name="Rectangle 26"/>
                        <wps:cNvSpPr/>
                        <wps:spPr>
                          <a:xfrm>
                            <a:off x="0" y="3557301"/>
                            <a:ext cx="1042416" cy="469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wps:txbx>
                        <wps:bodyPr rtlCol="0" anchor="ctr"/>
                      </wps:wsp>
                      <wps:wsp>
                        <wps:cNvPr id="27" name="TextBox 31"/>
                        <wps:cNvSpPr txBox="1"/>
                        <wps:spPr>
                          <a:xfrm>
                            <a:off x="1565856" y="1306610"/>
                            <a:ext cx="1021720" cy="494030"/>
                          </a:xfrm>
                          <a:prstGeom prst="rect">
                            <a:avLst/>
                          </a:prstGeom>
                          <a:noFill/>
                        </wps:spPr>
                        <wps:txb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wps:txbx>
                        <wps:bodyPr wrap="square" rtlCol="0">
                          <a:noAutofit/>
                        </wps:bodyPr>
                      </wps:wsp>
                      <wps:wsp>
                        <wps:cNvPr id="28" name="TextBox 32"/>
                        <wps:cNvSpPr txBox="1"/>
                        <wps:spPr>
                          <a:xfrm>
                            <a:off x="4624271" y="1271674"/>
                            <a:ext cx="1864315" cy="494029"/>
                          </a:xfrm>
                          <a:prstGeom prst="rect">
                            <a:avLst/>
                          </a:prstGeom>
                          <a:noFill/>
                        </wps:spPr>
                        <wps:txb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wps:txbx>
                        <wps:bodyPr wrap="square" rtlCol="0">
                          <a:noAutofit/>
                        </wps:bodyPr>
                      </wps:wsp>
                      <wps:wsp>
                        <wps:cNvPr id="36" name="TextBox 33"/>
                        <wps:cNvSpPr txBox="1"/>
                        <wps:spPr>
                          <a:xfrm>
                            <a:off x="1713743" y="2894455"/>
                            <a:ext cx="1148010" cy="494030"/>
                          </a:xfrm>
                          <a:prstGeom prst="rect">
                            <a:avLst/>
                          </a:prstGeom>
                          <a:noFill/>
                        </wps:spPr>
                        <wps:txb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wps:txbx>
                        <wps:bodyPr wrap="square" rtlCol="0">
                          <a:noAutofit/>
                        </wps:bodyPr>
                      </wps:wsp>
                      <wps:wsp>
                        <wps:cNvPr id="37" name="TextBox 34"/>
                        <wps:cNvSpPr txBox="1"/>
                        <wps:spPr>
                          <a:xfrm>
                            <a:off x="4635216" y="2912219"/>
                            <a:ext cx="2108381" cy="494029"/>
                          </a:xfrm>
                          <a:prstGeom prst="rect">
                            <a:avLst/>
                          </a:prstGeom>
                          <a:noFill/>
                        </wps:spPr>
                        <wps:txb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wps:txbx>
                        <wps:bodyPr wrap="square" rtlCol="0">
                          <a:noAutofit/>
                        </wps:bodyPr>
                      </wps:wsp>
                      <wps:wsp>
                        <wps:cNvPr id="38" name="Rectangle 38"/>
                        <wps:cNvSpPr/>
                        <wps:spPr>
                          <a:xfrm>
                            <a:off x="6203823" y="151255"/>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wps:txbx>
                        <wps:bodyPr rtlCol="0" anchor="ctr"/>
                      </wps:wsp>
                      <wps:wsp>
                        <wps:cNvPr id="39" name="Rectangle 39"/>
                        <wps:cNvSpPr/>
                        <wps:spPr>
                          <a:xfrm>
                            <a:off x="6203823" y="20944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wps:txbx>
                        <wps:bodyPr rtlCol="0" anchor="ctr"/>
                      </wps:wsp>
                      <wps:wsp>
                        <wps:cNvPr id="40" name="Rectangle 40"/>
                        <wps:cNvSpPr/>
                        <wps:spPr>
                          <a:xfrm>
                            <a:off x="6203823" y="3409282"/>
                            <a:ext cx="1567434" cy="6172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A6C5709" id="Group 2" o:spid="_x0000_s1026" style="position:absolute;left:0;text-align:left;margin-left:-1.2pt;margin-top:29pt;width:424.05pt;height:212.9pt;z-index:-251657216;mso-position-horizontal-relative:margin;mso-width-relative:margin;mso-height-relative:margin" coordsize="77712,4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">
                <v:rect id="Rectangle 5" o:spid="_x0000_s1027" style="position:absolute;left:13418;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" fillcolor="#c45911 [2405]" strokecolor="#1f3763 [1604]" strokeweight="1pt">
                  <v:textbox>
                    <w:txbxContent>
                      <w:p w14:paraId="15F521E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frontend (client)</w:t>
                        </w:r>
                      </w:p>
                    </w:txbxContent>
                  </v:textbox>
                </v:rect>
                <v:rect id="Rectangle 6" o:spid="_x0000_s1028" style="position:absolute;left:13418;top:18935;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82167E9"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backend</w:t>
                        </w:r>
                      </w:p>
                    </w:txbxContent>
                  </v:textbox>
                </v:rect>
                <v:rect id="Rectangle 7" o:spid="_x0000_s1029" style="position:absolute;left:13418;top:32823;width:45625;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349C582C"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processes</w:t>
                        </w:r>
                      </w:p>
                    </w:txbxContent>
                  </v:textbox>
                </v:rect>
                <v:shapetype id="_x0000_t32" coordsize="21600,21600" o:spt="32" o:oned="t" path="m,l21600,21600e" filled="f">
                  <v:path arrowok="t" fillok="f" o:connecttype="none"/>
                  <o:lock v:ext="edit" shapetype="t"/>
                </v:shapetype>
                <v:shape id="Straight Arrow Connector 11" o:spid="_x0000_s1030" type="#_x0000_t32" style="position:absolute;left:26791;top:10191;width:0;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" strokecolor="#4472c4 [3204]" strokeweight="4.5pt">
                  <v:stroke endarrow="block" joinstyle="miter"/>
                </v:shape>
                <v:shape id="Straight Arrow Connector 14" o:spid="_x0000_s1031" type="#_x0000_t32" style="position:absolute;left:45537;top:10269;width:0;height:8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" strokecolor="#4472c4 [3204]" strokeweight="4.5pt">
                  <v:stroke endarrow="block" joinstyle="miter"/>
                  <o:lock v:ext="edit" shapetype="f"/>
                </v:shape>
                <v:shapetype id="_x0000_t202" coordsize="21600,21600" o:spt="202" path="m,l,21600r21600,l21600,xe">
                  <v:stroke joinstyle="miter"/>
                  <v:path gradientshapeok="t" o:connecttype="rect"/>
                </v:shapetype>
                <v:shape id="TextBox 18" o:spid="_x0000_s1032" type="#_x0000_t202" style="position:absolute;left:33461;top:12923;width:490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CEF53A4" w14:textId="77777777" w:rsidR="00BD1ADA" w:rsidRPr="00BD1ADA" w:rsidRDefault="00BD1ADA" w:rsidP="00BD1ADA">
                        <w:pPr>
                          <w:rPr>
                            <w:rFonts w:hAnsi="Calibri"/>
                            <w:color w:val="FFFFFF" w:themeColor="background1"/>
                            <w:kern w:val="24"/>
                            <w:sz w:val="20"/>
                            <w:szCs w:val="20"/>
                          </w:rPr>
                        </w:pPr>
                        <w:r w:rsidRPr="00BD1ADA">
                          <w:rPr>
                            <w:rFonts w:hAnsi="Calibri"/>
                            <w:color w:val="FFFFFF" w:themeColor="background1"/>
                            <w:kern w:val="24"/>
                            <w:sz w:val="20"/>
                            <w:szCs w:val="20"/>
                          </w:rPr>
                          <w:t>API</w:t>
                        </w:r>
                      </w:p>
                    </w:txbxContent>
                  </v:textbox>
                </v:shape>
                <v:shape id="Straight Arrow Connector 16" o:spid="_x0000_s1033" type="#_x0000_t32" style="position:absolute;left:45689;top:29126;width:0;height:3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" strokecolor="#4472c4 [3204]" strokeweight="4.5pt">
                  <v:stroke endarrow="block" joinstyle="miter"/>
                  <o:lock v:ext="edit" shapetype="f"/>
                </v:shape>
                <v:shape id="Straight Arrow Connector 17" o:spid="_x0000_s1034" type="#_x0000_t32" style="position:absolute;left:26791;top:29217;width:0;height:3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" strokecolor="#4472c4 [3204]" strokeweight="4.5pt">
                  <v:stroke endarrow="block" joinstyle="miter"/>
                  <o:lock v:ext="edit" shapetype="f"/>
                </v:shape>
                <v:rect id="Rectangle 18" o:spid="_x0000_s1035" style="position:absolute;top:2749;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" fillcolor="#70ad47 [3209]" strokecolor="#375623 [1609]" strokeweight="1pt">
                  <v:textbox>
                    <w:txbxContent>
                      <w:p w14:paraId="3468BB9B"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Elya</w:t>
                        </w:r>
                      </w:p>
                    </w:txbxContent>
                  </v:textbox>
                </v:rect>
                <v:rect id="Rectangle 25" o:spid="_x0000_s1036" style="position:absolute;top:21684;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14:paraId="30F1FB0E"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Edo</w:t>
                        </w:r>
                      </w:p>
                    </w:txbxContent>
                  </v:textbox>
                </v:rect>
                <v:rect id="Rectangle 26" o:spid="_x0000_s1037" style="position:absolute;top:35573;width:10424;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" fillcolor="#70ad47 [3209]" strokecolor="#375623 [1609]" strokeweight="1pt">
                  <v:textbox>
                    <w:txbxContent>
                      <w:p w14:paraId="4E392871"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Michael</w:t>
                        </w:r>
                      </w:p>
                    </w:txbxContent>
                  </v:textbox>
                </v:rect>
                <v:shape id="TextBox 31" o:spid="_x0000_s1038" type="#_x0000_t202" style="position:absolute;left:15658;top:13066;width:102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1D16786" w14:textId="77777777" w:rsidR="00BD1ADA" w:rsidRPr="00BD1ADA" w:rsidRDefault="00BD1ADA" w:rsidP="00BD1ADA">
                        <w:pPr>
                          <w:rPr>
                            <w:rFonts w:hAnsi="Calibri"/>
                            <w:kern w:val="24"/>
                            <w:sz w:val="20"/>
                            <w:szCs w:val="20"/>
                          </w:rPr>
                        </w:pPr>
                        <w:r w:rsidRPr="00BD1ADA">
                          <w:rPr>
                            <w:rFonts w:hAnsi="Calibri"/>
                            <w:kern w:val="24"/>
                            <w:sz w:val="20"/>
                            <w:szCs w:val="20"/>
                          </w:rPr>
                          <w:t>Response</w:t>
                        </w:r>
                      </w:p>
                    </w:txbxContent>
                  </v:textbox>
                </v:shape>
                <v:shape id="TextBox 32" o:spid="_x0000_s1039" type="#_x0000_t202" style="position:absolute;left:46242;top:12716;width:1864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7D2571" w14:textId="77777777" w:rsidR="00BD1ADA" w:rsidRPr="00BD1ADA" w:rsidRDefault="00BD1ADA" w:rsidP="00BD1ADA">
                        <w:pPr>
                          <w:rPr>
                            <w:rFonts w:hAnsi="Calibri"/>
                            <w:kern w:val="24"/>
                            <w:sz w:val="20"/>
                            <w:szCs w:val="20"/>
                          </w:rPr>
                        </w:pPr>
                        <w:r w:rsidRPr="00BD1ADA">
                          <w:rPr>
                            <w:rFonts w:hAnsi="Calibri"/>
                            <w:kern w:val="24"/>
                            <w:sz w:val="20"/>
                            <w:szCs w:val="20"/>
                          </w:rPr>
                          <w:t>Request</w:t>
                        </w:r>
                      </w:p>
                    </w:txbxContent>
                  </v:textbox>
                </v:shape>
                <v:shape id="TextBox 33" o:spid="_x0000_s1040" type="#_x0000_t202" style="position:absolute;left:17137;top:28944;width:1148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1124EE0" w14:textId="77777777" w:rsidR="00BD1ADA" w:rsidRPr="00BD1ADA" w:rsidRDefault="00BD1ADA" w:rsidP="00BD1ADA">
                        <w:pPr>
                          <w:rPr>
                            <w:rFonts w:hAnsi="Calibri"/>
                            <w:kern w:val="24"/>
                            <w:sz w:val="20"/>
                            <w:szCs w:val="20"/>
                          </w:rPr>
                        </w:pPr>
                        <w:r w:rsidRPr="00BD1ADA">
                          <w:rPr>
                            <w:rFonts w:hAnsi="Calibri"/>
                            <w:kern w:val="24"/>
                            <w:sz w:val="20"/>
                            <w:szCs w:val="20"/>
                          </w:rPr>
                          <w:t>Listener</w:t>
                        </w:r>
                      </w:p>
                    </w:txbxContent>
                  </v:textbox>
                </v:shape>
                <v:shape id="TextBox 34" o:spid="_x0000_s1041" type="#_x0000_t202" style="position:absolute;left:46352;top:29122;width:210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668A44B" w14:textId="77777777" w:rsidR="00BD1ADA" w:rsidRPr="00BD1ADA" w:rsidRDefault="00BD1ADA" w:rsidP="00BD1ADA">
                        <w:pPr>
                          <w:rPr>
                            <w:rFonts w:hAnsi="Calibri"/>
                            <w:kern w:val="24"/>
                            <w:sz w:val="20"/>
                            <w:szCs w:val="20"/>
                          </w:rPr>
                        </w:pPr>
                        <w:r w:rsidRPr="00BD1ADA">
                          <w:rPr>
                            <w:rFonts w:hAnsi="Calibri"/>
                            <w:kern w:val="24"/>
                            <w:sz w:val="20"/>
                            <w:szCs w:val="20"/>
                          </w:rPr>
                          <w:t>Create Jobs</w:t>
                        </w:r>
                      </w:p>
                    </w:txbxContent>
                  </v:textbox>
                </v:shape>
                <v:rect id="Rectangle 38" o:spid="_x0000_s1042" style="position:absolute;left:62038;top:1512;width:15674;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" fillcolor="#5b9bd5 [3208]" strokecolor="#1f4d78 [1608]" strokeweight="1pt">
                  <v:textbox>
                    <w:txbxContent>
                      <w:p w14:paraId="17739E9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HTML, JavaScript</w:t>
                        </w:r>
                      </w:p>
                    </w:txbxContent>
                  </v:textbox>
                </v:rect>
                <v:rect id="Rectangle 39" o:spid="_x0000_s1043" style="position:absolute;left:62038;top:20944;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5b9bd5 [3208]" strokecolor="#1f4d78 [1608]" strokeweight="1pt">
                  <v:textbox>
                    <w:txbxContent>
                      <w:p w14:paraId="49973243"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w:t>
                        </w:r>
                      </w:p>
                    </w:txbxContent>
                  </v:textbox>
                </v:rect>
                <v:rect id="Rectangle 40" o:spid="_x0000_s1044" style="position:absolute;left:62038;top:34092;width:15674;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5b9bd5 [3208]" strokecolor="#1f4d78 [1608]" strokeweight="1pt">
                  <v:textbox>
                    <w:txbxContent>
                      <w:p w14:paraId="48700B68" w14:textId="77777777" w:rsidR="00BD1ADA" w:rsidRPr="00BD1ADA" w:rsidRDefault="00BD1ADA" w:rsidP="00BD1ADA">
                        <w:pPr>
                          <w:jc w:val="center"/>
                          <w:rPr>
                            <w:rFonts w:hAnsi="Calibri"/>
                            <w:color w:val="FFFFFF" w:themeColor="light1"/>
                            <w:kern w:val="24"/>
                            <w:sz w:val="20"/>
                            <w:szCs w:val="20"/>
                          </w:rPr>
                        </w:pPr>
                        <w:r w:rsidRPr="00BD1ADA">
                          <w:rPr>
                            <w:rFonts w:hAnsi="Calibri"/>
                            <w:color w:val="FFFFFF" w:themeColor="light1"/>
                            <w:kern w:val="24"/>
                            <w:sz w:val="20"/>
                            <w:szCs w:val="20"/>
                          </w:rPr>
                          <w:t>Python, Bash</w:t>
                        </w:r>
                      </w:p>
                    </w:txbxContent>
                  </v:textbox>
                </v:rect>
                <w10:wrap type="tight" anchorx="margin"/>
              </v:group>
            </w:pict>
          </mc:Fallback>
        </mc:AlternateContent>
      </w:r>
      <w:r>
        <w:rPr>
          <w:rFonts w:asciiTheme="majorBidi" w:hAnsiTheme="majorBidi" w:cstheme="majorBidi"/>
        </w:rPr>
        <w:t>We have split the worked into three parts, as the design allowed:</w:t>
      </w:r>
    </w:p>
    <w:p w14:paraId="0946B40E" w14:textId="7854343E" w:rsidR="00BD1ADA" w:rsidRDefault="00BD1ADA" w:rsidP="00BD1ADA">
      <w:pPr>
        <w:spacing w:line="360" w:lineRule="auto"/>
        <w:jc w:val="both"/>
        <w:rPr>
          <w:rFonts w:asciiTheme="majorBidi" w:hAnsiTheme="majorBidi" w:cstheme="majorBidi"/>
        </w:rPr>
      </w:pPr>
    </w:p>
    <w:p w14:paraId="51651A6B" w14:textId="2EB36A4A" w:rsidR="00BD1ADA" w:rsidRDefault="00BD1ADA" w:rsidP="00BD1ADA">
      <w:pPr>
        <w:spacing w:line="360" w:lineRule="auto"/>
        <w:jc w:val="both"/>
        <w:rPr>
          <w:rFonts w:asciiTheme="majorBidi" w:hAnsiTheme="majorBidi" w:cstheme="majorBidi"/>
        </w:rPr>
      </w:pPr>
    </w:p>
    <w:p w14:paraId="3401768B" w14:textId="372D8E49" w:rsidR="00BD1ADA" w:rsidRDefault="00BD1ADA" w:rsidP="00BD1ADA">
      <w:pPr>
        <w:spacing w:line="360" w:lineRule="auto"/>
        <w:jc w:val="both"/>
        <w:rPr>
          <w:rFonts w:asciiTheme="majorBidi" w:hAnsiTheme="majorBidi" w:cstheme="majorBidi"/>
        </w:rPr>
      </w:pPr>
    </w:p>
    <w:p w14:paraId="69B84D8D" w14:textId="5E83FB8E" w:rsidR="00BD1ADA" w:rsidRDefault="00BD1ADA" w:rsidP="00BD1ADA">
      <w:pPr>
        <w:spacing w:line="360" w:lineRule="auto"/>
        <w:jc w:val="both"/>
        <w:rPr>
          <w:rFonts w:asciiTheme="majorBidi" w:hAnsiTheme="majorBidi" w:cstheme="majorBidi"/>
        </w:rPr>
      </w:pPr>
    </w:p>
    <w:p w14:paraId="3D73BC1C" w14:textId="77777777" w:rsidR="00F561B4" w:rsidRDefault="00F561B4">
      <w:pPr>
        <w:rPr>
          <w:rFonts w:asciiTheme="majorHAnsi" w:eastAsiaTheme="majorEastAsia" w:hAnsiTheme="majorHAnsi" w:cstheme="majorBidi"/>
          <w:color w:val="2F5496" w:themeColor="accent1" w:themeShade="BF"/>
          <w:sz w:val="26"/>
          <w:szCs w:val="26"/>
        </w:rPr>
      </w:pPr>
      <w:r>
        <w:br w:type="page"/>
      </w:r>
    </w:p>
    <w:p w14:paraId="391983CA" w14:textId="2DA3B1CB" w:rsidR="0013169B" w:rsidRDefault="0013169B" w:rsidP="0013169B">
      <w:pPr>
        <w:pStyle w:val="Heading2"/>
      </w:pPr>
      <w:r>
        <w:lastRenderedPageBreak/>
        <w:t>Front</w:t>
      </w:r>
      <w:r w:rsidR="00132A22">
        <w:t>end</w:t>
      </w:r>
    </w:p>
    <w:p w14:paraId="7568977D" w14:textId="5070C54C" w:rsidR="00132A22" w:rsidRDefault="00132A22" w:rsidP="00132A22">
      <w:pPr>
        <w:pStyle w:val="Heading2"/>
        <w:spacing w:line="360" w:lineRule="auto"/>
        <w:jc w:val="both"/>
        <w:rPr>
          <w:rFonts w:asciiTheme="majorBidi" w:eastAsiaTheme="minorHAnsi" w:hAnsiTheme="majorBidi"/>
          <w:color w:val="auto"/>
          <w:sz w:val="22"/>
          <w:szCs w:val="22"/>
        </w:rPr>
      </w:pPr>
      <w:r w:rsidRPr="00132A22">
        <w:rPr>
          <w:rFonts w:asciiTheme="majorBidi" w:eastAsiaTheme="minorHAnsi" w:hAnsiTheme="majorBidi"/>
          <w:color w:val="auto"/>
          <w:sz w:val="22"/>
          <w:szCs w:val="22"/>
        </w:rPr>
        <w:t>The front</w:t>
      </w:r>
      <w:r>
        <w:rPr>
          <w:rFonts w:asciiTheme="majorBidi" w:eastAsiaTheme="minorHAnsi" w:hAnsiTheme="majorBidi"/>
          <w:color w:val="auto"/>
          <w:sz w:val="22"/>
          <w:szCs w:val="22"/>
        </w:rPr>
        <w:t>end</w:t>
      </w:r>
      <w:r w:rsidRPr="00132A22">
        <w:rPr>
          <w:rFonts w:asciiTheme="majorBidi" w:eastAsiaTheme="minorHAnsi" w:hAnsiTheme="majorBidi"/>
          <w:color w:val="auto"/>
          <w:sz w:val="22"/>
          <w:szCs w:val="22"/>
        </w:rPr>
        <w:t xml:space="preserve"> is a code that runs at the user's device. It can be a phone, a laptop, or any other computer. We cannot know the device's computational capabilities, so we should run only simple things.</w:t>
      </w:r>
      <w:r>
        <w:rPr>
          <w:rFonts w:asciiTheme="majorBidi" w:eastAsiaTheme="minorHAnsi" w:hAnsiTheme="majorBidi"/>
          <w:color w:val="auto"/>
          <w:sz w:val="22"/>
          <w:szCs w:val="22"/>
        </w:rPr>
        <w:t xml:space="preserve"> Our front is implemented in HTML and JavaScript.</w:t>
      </w:r>
    </w:p>
    <w:p w14:paraId="7C1E45F6" w14:textId="61FFBB34" w:rsidR="00132A22" w:rsidRDefault="00132A22" w:rsidP="00132A22">
      <w:r w:rsidRPr="00132A22">
        <w:rPr>
          <w:highlight w:val="yellow"/>
        </w:rPr>
        <w:t>&lt;ANYTHING ELSE TO EXPLAIN?&gt;</w:t>
      </w:r>
    </w:p>
    <w:p w14:paraId="2ABDB287" w14:textId="0E544DCB" w:rsidR="00132A22" w:rsidRPr="00132A22" w:rsidRDefault="00132A22" w:rsidP="005A3483">
      <w:pPr>
        <w:spacing w:line="360" w:lineRule="auto"/>
        <w:jc w:val="both"/>
        <w:rPr>
          <w:rFonts w:asciiTheme="majorBidi" w:hAnsiTheme="majorBidi" w:cstheme="majorBidi"/>
        </w:rPr>
      </w:pPr>
      <w:r w:rsidRPr="00132A22">
        <w:rPr>
          <w:rFonts w:asciiTheme="majorBidi" w:hAnsiTheme="majorBidi" w:cstheme="majorBidi"/>
        </w:rPr>
        <w:t>Th</w:t>
      </w:r>
      <w:r>
        <w:rPr>
          <w:rFonts w:asciiTheme="majorBidi" w:hAnsiTheme="majorBidi" w:cstheme="majorBidi"/>
        </w:rPr>
        <w:t>e following graph display</w:t>
      </w:r>
      <w:r w:rsidR="005A3483">
        <w:rPr>
          <w:rFonts w:asciiTheme="majorBidi" w:hAnsiTheme="majorBidi" w:cstheme="majorBidi"/>
        </w:rPr>
        <w:t>s</w:t>
      </w:r>
      <w:r w:rsidRPr="00132A22">
        <w:rPr>
          <w:rFonts w:asciiTheme="majorBidi" w:hAnsiTheme="majorBidi" w:cstheme="majorBidi"/>
        </w:rPr>
        <w:t xml:space="preserve"> our main UI pages</w:t>
      </w:r>
      <w:r>
        <w:rPr>
          <w:rFonts w:asciiTheme="majorBidi" w:hAnsiTheme="majorBidi" w:cstheme="majorBidi"/>
        </w:rPr>
        <w:t>. The object that directs the user to the correct page is implemented at the __init__ object (will be explained at the backend section).</w:t>
      </w:r>
      <w:r w:rsidR="005A3483">
        <w:rPr>
          <w:rFonts w:asciiTheme="majorBidi" w:hAnsiTheme="majorBidi" w:cstheme="majorBidi"/>
        </w:rPr>
        <w:t xml:space="preserve"> Note, that every user has different pages as its input </w:t>
      </w:r>
      <w:r w:rsidR="00F352D0">
        <w:rPr>
          <w:rFonts w:asciiTheme="majorBidi" w:hAnsiTheme="majorBidi" w:cstheme="majorBidi"/>
        </w:rPr>
        <w:t>and the processes states are different</w:t>
      </w:r>
      <w:r w:rsidR="005A3483">
        <w:rPr>
          <w:rFonts w:asciiTheme="majorBidi" w:hAnsiTheme="majorBidi" w:cstheme="majorBidi"/>
        </w:rPr>
        <w:t>.</w:t>
      </w:r>
    </w:p>
    <w:p w14:paraId="7D16373A" w14:textId="51E5D8C2" w:rsidR="00132A22" w:rsidRPr="00132A22" w:rsidRDefault="00132A22" w:rsidP="00132A22">
      <w:r>
        <w:rPr>
          <w:noProof/>
        </w:rPr>
        <w:drawing>
          <wp:inline distT="0" distB="0" distL="0" distR="0" wp14:anchorId="79B963F0" wp14:editId="14C3F5CC">
            <wp:extent cx="5486400" cy="979714"/>
            <wp:effectExtent l="38100" t="0" r="3810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F1852C" w14:textId="6841AE6F"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Home:</w:t>
      </w:r>
    </w:p>
    <w:p w14:paraId="7D412473" w14:textId="474EB51B"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User upload file and email and then redirected to Process1 state</w:t>
      </w:r>
    </w:p>
    <w:p w14:paraId="2215C83A" w14:textId="4A474CDC" w:rsidR="00914B30" w:rsidRPr="00914B30" w:rsidRDefault="00914B30" w:rsidP="00914B30">
      <w:pPr>
        <w:pStyle w:val="ListParagraph"/>
        <w:numPr>
          <w:ilvl w:val="0"/>
          <w:numId w:val="1"/>
        </w:numPr>
        <w:spacing w:line="360" w:lineRule="auto"/>
        <w:rPr>
          <w:rFonts w:asciiTheme="majorBidi" w:hAnsiTheme="majorBidi" w:cstheme="majorBidi"/>
        </w:rPr>
      </w:pPr>
      <w:r w:rsidRPr="00914B30">
        <w:rPr>
          <w:rFonts w:asciiTheme="majorBidi" w:hAnsiTheme="majorBidi" w:cstheme="majorBidi"/>
        </w:rPr>
        <w:t>Other links: about, Git, article</w:t>
      </w:r>
    </w:p>
    <w:p w14:paraId="7CF8A058" w14:textId="13CBEDE0"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Process1 state:</w:t>
      </w:r>
    </w:p>
    <w:p w14:paraId="11715DA1" w14:textId="6BDE52C2"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Displays the state of the process, when process finished, redirected to results page</w:t>
      </w:r>
    </w:p>
    <w:p w14:paraId="01DC740D" w14:textId="6946F3DA" w:rsidR="00914B30" w:rsidRPr="00914B30" w:rsidRDefault="00914B30" w:rsidP="00914B30">
      <w:pPr>
        <w:spacing w:line="360" w:lineRule="auto"/>
        <w:rPr>
          <w:rFonts w:asciiTheme="majorBidi" w:hAnsiTheme="majorBidi" w:cstheme="majorBidi"/>
        </w:rPr>
      </w:pPr>
      <w:r w:rsidRPr="00914B30">
        <w:rPr>
          <w:rFonts w:asciiTheme="majorBidi" w:hAnsiTheme="majorBidi" w:cstheme="majorBidi"/>
        </w:rPr>
        <w:t>Results (explained in detail below):</w:t>
      </w:r>
    </w:p>
    <w:p w14:paraId="5D88779F" w14:textId="4B19C11B"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Display the summary of the results reads</w:t>
      </w:r>
    </w:p>
    <w:p w14:paraId="3612008D" w14:textId="677C3047" w:rsidR="00914B30" w:rsidRP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Interactive page</w:t>
      </w:r>
    </w:p>
    <w:p w14:paraId="22550982" w14:textId="5B93027E" w:rsidR="00914B30" w:rsidRDefault="00914B30" w:rsidP="00914B30">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Users choose parameters for filtering</w:t>
      </w:r>
      <w:r w:rsidR="00292B9C">
        <w:rPr>
          <w:rFonts w:asciiTheme="majorBidi" w:hAnsiTheme="majorBidi" w:cstheme="majorBidi"/>
        </w:rPr>
        <w:t xml:space="preserve"> and redirected to Process2 state</w:t>
      </w:r>
    </w:p>
    <w:p w14:paraId="0B1852D2" w14:textId="00C585B9" w:rsidR="00EF4DA4" w:rsidRPr="00914B30" w:rsidRDefault="00EF4DA4" w:rsidP="00EF4DA4">
      <w:pPr>
        <w:spacing w:line="360" w:lineRule="auto"/>
        <w:rPr>
          <w:rFonts w:asciiTheme="majorBidi" w:hAnsiTheme="majorBidi" w:cstheme="majorBidi"/>
        </w:rPr>
      </w:pPr>
      <w:r w:rsidRPr="00914B30">
        <w:rPr>
          <w:rFonts w:asciiTheme="majorBidi" w:hAnsiTheme="majorBidi" w:cstheme="majorBidi"/>
        </w:rPr>
        <w:t>Process</w:t>
      </w:r>
      <w:r>
        <w:rPr>
          <w:rFonts w:asciiTheme="majorBidi" w:hAnsiTheme="majorBidi" w:cstheme="majorBidi"/>
        </w:rPr>
        <w:t>2</w:t>
      </w:r>
      <w:r w:rsidRPr="00914B30">
        <w:rPr>
          <w:rFonts w:asciiTheme="majorBidi" w:hAnsiTheme="majorBidi" w:cstheme="majorBidi"/>
        </w:rPr>
        <w:t xml:space="preserve"> state:</w:t>
      </w:r>
    </w:p>
    <w:p w14:paraId="3F2DF88A" w14:textId="4935DB55" w:rsidR="00EF4DA4" w:rsidRPr="00914B30" w:rsidRDefault="00EF4DA4" w:rsidP="00EF4DA4">
      <w:pPr>
        <w:pStyle w:val="ListParagraph"/>
        <w:numPr>
          <w:ilvl w:val="0"/>
          <w:numId w:val="2"/>
        </w:numPr>
        <w:spacing w:line="360" w:lineRule="auto"/>
        <w:rPr>
          <w:rFonts w:asciiTheme="majorBidi" w:hAnsiTheme="majorBidi" w:cstheme="majorBidi"/>
        </w:rPr>
      </w:pPr>
      <w:r w:rsidRPr="00914B30">
        <w:rPr>
          <w:rFonts w:asciiTheme="majorBidi" w:hAnsiTheme="majorBidi" w:cstheme="majorBidi"/>
        </w:rPr>
        <w:t xml:space="preserve">Displays the state of the process, when process finished, redirected to </w:t>
      </w:r>
      <w:r>
        <w:rPr>
          <w:rFonts w:asciiTheme="majorBidi" w:hAnsiTheme="majorBidi" w:cstheme="majorBidi"/>
        </w:rPr>
        <w:t>download</w:t>
      </w:r>
      <w:r w:rsidRPr="00914B30">
        <w:rPr>
          <w:rFonts w:asciiTheme="majorBidi" w:hAnsiTheme="majorBidi" w:cstheme="majorBidi"/>
        </w:rPr>
        <w:t xml:space="preserve"> page</w:t>
      </w:r>
    </w:p>
    <w:p w14:paraId="31D38F77" w14:textId="2DE2D3B4" w:rsidR="00EF4DA4" w:rsidRDefault="00EF4DA4" w:rsidP="00EF4DA4">
      <w:pPr>
        <w:spacing w:line="360" w:lineRule="auto"/>
        <w:rPr>
          <w:rFonts w:asciiTheme="majorBidi" w:hAnsiTheme="majorBidi" w:cstheme="majorBidi"/>
        </w:rPr>
      </w:pPr>
      <w:r>
        <w:rPr>
          <w:rFonts w:asciiTheme="majorBidi" w:hAnsiTheme="majorBidi" w:cstheme="majorBidi"/>
        </w:rPr>
        <w:t>Download:</w:t>
      </w:r>
    </w:p>
    <w:p w14:paraId="79C45F6C" w14:textId="078D0E48" w:rsidR="00EF4DA4" w:rsidRDefault="00EF4DA4" w:rsidP="00EF4DA4">
      <w:pPr>
        <w:pStyle w:val="ListParagraph"/>
        <w:numPr>
          <w:ilvl w:val="0"/>
          <w:numId w:val="2"/>
        </w:numPr>
        <w:spacing w:line="360" w:lineRule="auto"/>
        <w:rPr>
          <w:rFonts w:asciiTheme="majorBidi" w:hAnsiTheme="majorBidi" w:cstheme="majorBidi"/>
        </w:rPr>
      </w:pPr>
      <w:r>
        <w:rPr>
          <w:rFonts w:asciiTheme="majorBidi" w:hAnsiTheme="majorBidi" w:cstheme="majorBidi"/>
        </w:rPr>
        <w:t>User can download the filtered reads</w:t>
      </w:r>
    </w:p>
    <w:p w14:paraId="496990DC" w14:textId="50E028D9" w:rsidR="00D94E32" w:rsidRDefault="00D94E32" w:rsidP="00D94E32">
      <w:pPr>
        <w:pStyle w:val="Heading3"/>
      </w:pPr>
      <w:r>
        <w:t>Results</w:t>
      </w:r>
      <w:r w:rsidR="00527FAF">
        <w:t xml:space="preserve"> Page</w:t>
      </w:r>
    </w:p>
    <w:p w14:paraId="41A1E1F6" w14:textId="5225A7C6" w:rsidR="00D94E32" w:rsidRDefault="009A2DBD" w:rsidP="009A2DBD">
      <w:pPr>
        <w:spacing w:line="360" w:lineRule="auto"/>
        <w:jc w:val="both"/>
        <w:rPr>
          <w:rFonts w:asciiTheme="majorBidi" w:hAnsiTheme="majorBidi" w:cstheme="majorBidi"/>
        </w:rPr>
      </w:pPr>
      <w:r w:rsidRPr="009A2DBD">
        <w:rPr>
          <w:rFonts w:asciiTheme="majorBidi" w:hAnsiTheme="majorBidi" w:cstheme="majorBidi"/>
        </w:rPr>
        <w:t xml:space="preserve">This is an interactive page contains two graphs: a histogram and a piechart. To reduce the amount of time between a user click and the update of the graphs, we used a 2d matrix containing the </w:t>
      </w:r>
      <w:r w:rsidRPr="009A2DBD">
        <w:rPr>
          <w:rFonts w:asciiTheme="majorBidi" w:hAnsiTheme="majorBidi" w:cstheme="majorBidi"/>
        </w:rPr>
        <w:lastRenderedPageBreak/>
        <w:t>required information of the reads. Note, that the number of reads can be millions so passing and saving all this information will take a long time. Summarizing the information into a matrix reduces the amount of data saved and passed. This matrix makes it possible to do an interactive page.</w:t>
      </w:r>
    </w:p>
    <w:p w14:paraId="09A24527" w14:textId="44E64FF0" w:rsidR="00DD1635" w:rsidRDefault="00896654" w:rsidP="009A2DBD">
      <w:pPr>
        <w:spacing w:line="360" w:lineRule="auto"/>
        <w:jc w:val="both"/>
        <w:rPr>
          <w:rFonts w:asciiTheme="majorBidi" w:hAnsiTheme="majorBidi" w:cstheme="majorBidi"/>
        </w:rPr>
      </w:pPr>
      <w:r w:rsidRPr="00896654">
        <w:rPr>
          <w:rFonts w:asciiTheme="majorBidi" w:hAnsiTheme="majorBidi" w:cstheme="majorBidi"/>
        </w:rPr>
        <w:t>The rows of the matrix are the k-mer-similarity (how much the sequenced read is like a genome at the searched database), and the columns are the species (which species the reads belong to). Each cell contains the number of the reads referred by this row and matrix. Building the histogram graphs requires summing all the rows. Note, that choosing a species to filter will change the histogram, as this species reads will now be not contaminated. Thus, recalculating the histogram requires removing the columns of the uncontaminated species from the contamination sum, and summing it in a different value. Building the piechart requires summing all the columns. Choosing the species not to filter sums those columns with the uncontaminated reads.</w:t>
      </w:r>
      <w:r w:rsidR="00DD1635">
        <w:rPr>
          <w:rFonts w:asciiTheme="majorBidi" w:hAnsiTheme="majorBidi" w:cstheme="majorBidi"/>
        </w:rPr>
        <w:t xml:space="preserve"> </w:t>
      </w:r>
      <w:r w:rsidR="007C3317">
        <w:rPr>
          <w:rFonts w:asciiTheme="majorBidi" w:hAnsiTheme="majorBidi" w:cstheme="majorBidi"/>
        </w:rPr>
        <w:t>Using this matrix allows short calculation that can be made in the client without requests additional information from the backend (only the loading of this matrix).</w:t>
      </w:r>
    </w:p>
    <w:p w14:paraId="52957DE2" w14:textId="184B3B95" w:rsidR="003B6476" w:rsidRDefault="003B6476" w:rsidP="009A2DBD">
      <w:pPr>
        <w:spacing w:line="360" w:lineRule="auto"/>
        <w:jc w:val="both"/>
        <w:rPr>
          <w:rFonts w:asciiTheme="majorBidi" w:hAnsiTheme="majorBidi" w:cstheme="majorBidi"/>
        </w:rPr>
      </w:pPr>
      <w:r w:rsidRPr="00E62B48">
        <w:rPr>
          <w:rFonts w:asciiTheme="majorBidi" w:hAnsiTheme="majorBidi" w:cstheme="majorBidi"/>
          <w:highlight w:val="yellow"/>
        </w:rPr>
        <w:t>&lt;APPEND IMAGES OF CLIENT AND A MATRIX EXAMPLE&gt;</w:t>
      </w:r>
    </w:p>
    <w:p w14:paraId="193975EF" w14:textId="4AC11723" w:rsidR="00342192" w:rsidRDefault="00342192" w:rsidP="00342192">
      <w:pPr>
        <w:pStyle w:val="Heading3"/>
      </w:pPr>
      <w:r>
        <w:t>2-way communication</w:t>
      </w:r>
    </w:p>
    <w:p w14:paraId="6CA17A98" w14:textId="6F46584E" w:rsidR="00342192" w:rsidRPr="00342192" w:rsidRDefault="003019FD" w:rsidP="003019FD">
      <w:pPr>
        <w:spacing w:line="360" w:lineRule="auto"/>
        <w:jc w:val="both"/>
        <w:rPr>
          <w:rFonts w:asciiTheme="majorBidi" w:hAnsiTheme="majorBidi" w:cstheme="majorBidi"/>
        </w:rPr>
      </w:pPr>
      <w:r w:rsidRPr="003019FD">
        <w:rPr>
          <w:rFonts w:asciiTheme="majorBidi" w:hAnsiTheme="majorBidi" w:cstheme="majorBidi"/>
        </w:rPr>
        <w:t>One of the disadvantages of using the old servers' implementation (CGI) is that the frontend can only communicate with the backend while the backend cannot send information to the client. Thus, the way to update the frontend pages is by refreshing the page every few seconds and hoping that the state has been changed. With the new Flask framework, it was important to us to stop these uncontrolled refreshments. There are many ways to fix this issue like WebSockets or push notification (which allows 2-way communication). Our implementation was simpler by adding a "stream" endpoint which all the clients listen to. When the process state of a client is changed, the process id is streamed to all the clients and if this id matches the client, it makes a refresh for the page. When the client refreshed the page, it sends a request to the backend and removes the process id from the list of processes that need to be updated. Note that now, the refreshments of the frontend happen once only when needed.</w:t>
      </w:r>
      <w:r w:rsidR="00342192">
        <w:rPr>
          <w:rFonts w:asciiTheme="majorBidi" w:hAnsiTheme="majorBidi" w:cstheme="majorBidi"/>
        </w:rPr>
        <w:t xml:space="preserve"> </w:t>
      </w:r>
    </w:p>
    <w:p w14:paraId="2E778353" w14:textId="77777777" w:rsidR="00D37333" w:rsidRDefault="00D37333">
      <w:pPr>
        <w:rPr>
          <w:rFonts w:asciiTheme="majorHAnsi" w:eastAsiaTheme="majorEastAsia" w:hAnsiTheme="majorHAnsi" w:cstheme="majorBidi"/>
          <w:color w:val="2F5496" w:themeColor="accent1" w:themeShade="BF"/>
          <w:sz w:val="26"/>
          <w:szCs w:val="26"/>
        </w:rPr>
      </w:pPr>
      <w:r>
        <w:br w:type="page"/>
      </w:r>
    </w:p>
    <w:p w14:paraId="49C3E2E8" w14:textId="28145116" w:rsidR="0013169B" w:rsidRDefault="0013169B" w:rsidP="0013169B">
      <w:pPr>
        <w:pStyle w:val="Heading2"/>
      </w:pPr>
      <w:r>
        <w:lastRenderedPageBreak/>
        <w:t>Back</w:t>
      </w:r>
      <w:r w:rsidR="00132A22">
        <w:t>end</w:t>
      </w:r>
    </w:p>
    <w:p w14:paraId="351F2018" w14:textId="7FEFF01A" w:rsidR="001634FB" w:rsidRDefault="00F9472F" w:rsidP="001634FB">
      <w:pPr>
        <w:spacing w:line="360" w:lineRule="auto"/>
        <w:jc w:val="both"/>
        <w:rPr>
          <w:rFonts w:asciiTheme="majorBidi" w:hAnsiTheme="majorBidi" w:cstheme="majorBidi"/>
        </w:rPr>
      </w:pPr>
      <w:r w:rsidRPr="00F9472F">
        <w:rPr>
          <w:rFonts w:asciiTheme="majorBidi" w:hAnsiTheme="majorBidi" w:cstheme="majorBidi"/>
        </w:rPr>
        <w:t>The backend manages and handles the client requests. The main purpose is to wrap the PBS processes and manage them. It also, update the client on the changed state of those processes and organize the results of the processes.</w:t>
      </w:r>
    </w:p>
    <w:p w14:paraId="32DB07B6" w14:textId="779F3308" w:rsidR="001634FB" w:rsidRDefault="001634FB" w:rsidP="001634FB">
      <w:pPr>
        <w:spacing w:line="360" w:lineRule="auto"/>
        <w:jc w:val="both"/>
        <w:rPr>
          <w:rFonts w:asciiTheme="majorBidi" w:hAnsiTheme="majorBidi" w:cstheme="majorBidi"/>
        </w:rPr>
      </w:pPr>
      <w:r>
        <w:rPr>
          <w:rFonts w:asciiTheme="majorBidi" w:hAnsiTheme="majorBidi" w:cstheme="majorBidi"/>
        </w:rPr>
        <w:t>The following UML diagrams displays the objects and their relations at the backend:</w:t>
      </w:r>
    </w:p>
    <w:p w14:paraId="3175B5C4" w14:textId="19106044" w:rsidR="001634FB" w:rsidRDefault="001634FB" w:rsidP="001634FB">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53AE085C" wp14:editId="2D4158C1">
            <wp:extent cx="4631690" cy="4393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1690" cy="4393565"/>
                    </a:xfrm>
                    <a:prstGeom prst="rect">
                      <a:avLst/>
                    </a:prstGeom>
                    <a:noFill/>
                    <a:ln>
                      <a:noFill/>
                    </a:ln>
                  </pic:spPr>
                </pic:pic>
              </a:graphicData>
            </a:graphic>
          </wp:inline>
        </w:drawing>
      </w:r>
    </w:p>
    <w:p w14:paraId="2449D32B" w14:textId="047F8588" w:rsidR="001634FB" w:rsidRDefault="001634FB" w:rsidP="001634FB">
      <w:pPr>
        <w:spacing w:line="360" w:lineRule="auto"/>
        <w:jc w:val="both"/>
        <w:rPr>
          <w:rFonts w:asciiTheme="majorBidi" w:hAnsiTheme="majorBidi" w:cstheme="majorBidi"/>
        </w:rPr>
      </w:pPr>
      <w:r>
        <w:rPr>
          <w:rFonts w:asciiTheme="majorBidi" w:hAnsiTheme="majorBidi" w:cstheme="majorBidi"/>
        </w:rPr>
        <w:t>__init__:</w:t>
      </w:r>
    </w:p>
    <w:p w14:paraId="2B325480" w14:textId="21B41B2F"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Route the client requests</w:t>
      </w:r>
    </w:p>
    <w:p w14:paraId="1583933F" w14:textId="23A0DED4"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Alert user on errors</w:t>
      </w:r>
    </w:p>
    <w:p w14:paraId="6D9141B5" w14:textId="3DEFF308"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Some verification on user input</w:t>
      </w:r>
    </w:p>
    <w:p w14:paraId="394B5ED6" w14:textId="25F45400" w:rsidR="001634FB" w:rsidRDefault="001634FB" w:rsidP="001634FB">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Download user file to server and send filtered file to user</w:t>
      </w:r>
    </w:p>
    <w:p w14:paraId="29473E12" w14:textId="2B095B41" w:rsidR="001634FB" w:rsidRDefault="001634FB" w:rsidP="001634FB">
      <w:pPr>
        <w:spacing w:line="360" w:lineRule="auto"/>
        <w:jc w:val="both"/>
        <w:rPr>
          <w:rFonts w:asciiTheme="majorBidi" w:hAnsiTheme="majorBidi" w:cstheme="majorBidi"/>
        </w:rPr>
      </w:pPr>
      <w:r>
        <w:rPr>
          <w:rFonts w:asciiTheme="majorBidi" w:hAnsiTheme="majorBidi" w:cstheme="majorBidi"/>
        </w:rPr>
        <w:t>Job_Manager_API:</w:t>
      </w:r>
    </w:p>
    <w:p w14:paraId="20FE8D34" w14:textId="163DB80F"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Wrap the management of the processes</w:t>
      </w:r>
    </w:p>
    <w:p w14:paraId="58CAC72D" w14:textId="76054F77"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Returns results file to client</w:t>
      </w:r>
    </w:p>
    <w:p w14:paraId="44C66C2F" w14:textId="72517DFD" w:rsidR="001634FB" w:rsidRDefault="001634FB" w:rsidP="001634FB">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lastRenderedPageBreak/>
        <w:t>Verify user input (using InputValidator)</w:t>
      </w:r>
    </w:p>
    <w:p w14:paraId="3B5B4B8C" w14:textId="44C20416" w:rsidR="001634FB" w:rsidRDefault="001634FB" w:rsidP="001634FB">
      <w:pPr>
        <w:spacing w:line="360" w:lineRule="auto"/>
        <w:jc w:val="both"/>
        <w:rPr>
          <w:rFonts w:asciiTheme="majorBidi" w:hAnsiTheme="majorBidi" w:cstheme="majorBidi"/>
        </w:rPr>
      </w:pPr>
      <w:r>
        <w:rPr>
          <w:rFonts w:asciiTheme="majorBidi" w:hAnsiTheme="majorBidi" w:cstheme="majorBidi"/>
        </w:rPr>
        <w:t>InputValidator:</w:t>
      </w:r>
    </w:p>
    <w:p w14:paraId="6223A153" w14:textId="5A71A79C"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Verify user input file</w:t>
      </w:r>
    </w:p>
    <w:p w14:paraId="5537E822" w14:textId="1AC1CE4F" w:rsidR="001634FB" w:rsidRDefault="001634FB" w:rsidP="001634FB">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Unzip user file (if needed)</w:t>
      </w:r>
    </w:p>
    <w:p w14:paraId="32444BA6" w14:textId="146C81F7" w:rsidR="00365433" w:rsidRDefault="00365433" w:rsidP="00365433">
      <w:pPr>
        <w:spacing w:line="360" w:lineRule="auto"/>
        <w:jc w:val="both"/>
        <w:rPr>
          <w:rFonts w:asciiTheme="majorBidi" w:hAnsiTheme="majorBidi" w:cstheme="majorBidi"/>
        </w:rPr>
      </w:pPr>
      <w:r>
        <w:rPr>
          <w:rFonts w:asciiTheme="majorBidi" w:hAnsiTheme="majorBidi" w:cstheme="majorBidi"/>
        </w:rPr>
        <w:t>Job_Manager_Thread_Safe_GenomeFltr:</w:t>
      </w:r>
    </w:p>
    <w:p w14:paraId="7260A84B" w14:textId="4F020D73"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different</w:t>
      </w:r>
      <w:r>
        <w:rPr>
          <w:rFonts w:asciiTheme="majorBidi" w:hAnsiTheme="majorBidi" w:cstheme="majorBidi"/>
        </w:rPr>
        <w:t xml:space="preserve"> for the webservers to come</w:t>
      </w:r>
    </w:p>
    <w:p w14:paraId="68C2B939" w14:textId="225B48CA"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Declare the different processes (by SearchEngine and SearchResultAnalyzer)</w:t>
      </w:r>
    </w:p>
    <w:p w14:paraId="51E4EC33" w14:textId="313469B9" w:rsidR="00365433" w:rsidRDefault="00365433" w:rsidP="00365433">
      <w:pPr>
        <w:pStyle w:val="ListParagraph"/>
        <w:numPr>
          <w:ilvl w:val="0"/>
          <w:numId w:val="4"/>
        </w:numPr>
        <w:spacing w:line="360" w:lineRule="auto"/>
        <w:jc w:val="both"/>
        <w:rPr>
          <w:rFonts w:asciiTheme="majorBidi" w:hAnsiTheme="majorBidi" w:cstheme="majorBidi"/>
        </w:rPr>
      </w:pPr>
      <w:r>
        <w:rPr>
          <w:rFonts w:asciiTheme="majorBidi" w:hAnsiTheme="majorBidi" w:cstheme="majorBidi"/>
        </w:rPr>
        <w:t>Declare the updated of processes state</w:t>
      </w:r>
    </w:p>
    <w:p w14:paraId="18146CD7" w14:textId="023946F3" w:rsidR="001634FB" w:rsidRDefault="00365433" w:rsidP="001634FB">
      <w:pPr>
        <w:spacing w:line="360" w:lineRule="auto"/>
        <w:jc w:val="both"/>
        <w:rPr>
          <w:rFonts w:asciiTheme="majorBidi" w:hAnsiTheme="majorBidi" w:cstheme="majorBidi"/>
        </w:rPr>
      </w:pPr>
      <w:bookmarkStart w:id="1" w:name="_Hlk90465927"/>
      <w:r>
        <w:rPr>
          <w:rFonts w:asciiTheme="majorBidi" w:hAnsiTheme="majorBidi" w:cstheme="majorBidi"/>
        </w:rPr>
        <w:t>Job_Manager_Thread_Safe:</w:t>
      </w:r>
    </w:p>
    <w:bookmarkEnd w:id="1"/>
    <w:p w14:paraId="7FC67B5C" w14:textId="2A9BF9BB"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 xml:space="preserve">This object is </w:t>
      </w:r>
      <w:r w:rsidRPr="004A46D4">
        <w:rPr>
          <w:rFonts w:asciiTheme="majorBidi" w:hAnsiTheme="majorBidi" w:cstheme="majorBidi"/>
          <w:u w:val="single"/>
        </w:rPr>
        <w:t>same</w:t>
      </w:r>
      <w:r>
        <w:rPr>
          <w:rFonts w:asciiTheme="majorBidi" w:hAnsiTheme="majorBidi" w:cstheme="majorBidi"/>
        </w:rPr>
        <w:t xml:space="preserve"> for the webservers to come</w:t>
      </w:r>
    </w:p>
    <w:p w14:paraId="6A639484" w14:textId="170040E6"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processes</w:t>
      </w:r>
    </w:p>
    <w:p w14:paraId="40695873" w14:textId="2B313D3F"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Manage the waiting list</w:t>
      </w:r>
    </w:p>
    <w:p w14:paraId="1B077141" w14:textId="68AEAC89" w:rsidR="00365433" w:rsidRDefault="00365433" w:rsidP="00365433">
      <w:pPr>
        <w:pStyle w:val="ListParagraph"/>
        <w:numPr>
          <w:ilvl w:val="0"/>
          <w:numId w:val="5"/>
        </w:numPr>
        <w:spacing w:line="360" w:lineRule="auto"/>
        <w:jc w:val="both"/>
        <w:rPr>
          <w:rFonts w:asciiTheme="majorBidi" w:hAnsiTheme="majorBidi" w:cstheme="majorBidi"/>
        </w:rPr>
      </w:pPr>
      <w:r>
        <w:rPr>
          <w:rFonts w:asciiTheme="majorBidi" w:hAnsiTheme="majorBidi" w:cstheme="majorBidi"/>
        </w:rPr>
        <w:t>Gets the indication of processes state changed (from the JobListener)</w:t>
      </w:r>
    </w:p>
    <w:p w14:paraId="101DF6A3" w14:textId="251DA7FD" w:rsidR="00365433" w:rsidRDefault="00365433" w:rsidP="00365433">
      <w:pPr>
        <w:spacing w:line="360" w:lineRule="auto"/>
        <w:jc w:val="both"/>
        <w:rPr>
          <w:rFonts w:asciiTheme="majorBidi" w:hAnsiTheme="majorBidi" w:cstheme="majorBidi"/>
        </w:rPr>
      </w:pPr>
      <w:r>
        <w:rPr>
          <w:rFonts w:asciiTheme="majorBidi" w:hAnsiTheme="majorBidi" w:cstheme="majorBidi"/>
        </w:rPr>
        <w:t>JobListener:</w:t>
      </w:r>
    </w:p>
    <w:p w14:paraId="7DC24CCE" w14:textId="08649585" w:rsid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Listens to queues with “qstat” command</w:t>
      </w:r>
    </w:p>
    <w:p w14:paraId="15C8D72D" w14:textId="5EA05C05" w:rsidR="00365433" w:rsidRPr="00365433" w:rsidRDefault="00365433" w:rsidP="00365433">
      <w:pPr>
        <w:pStyle w:val="ListParagraph"/>
        <w:numPr>
          <w:ilvl w:val="0"/>
          <w:numId w:val="6"/>
        </w:numPr>
        <w:spacing w:line="360" w:lineRule="auto"/>
        <w:jc w:val="both"/>
        <w:rPr>
          <w:rFonts w:asciiTheme="majorBidi" w:hAnsiTheme="majorBidi" w:cstheme="majorBidi"/>
        </w:rPr>
      </w:pPr>
      <w:r>
        <w:rPr>
          <w:rFonts w:asciiTheme="majorBidi" w:hAnsiTheme="majorBidi" w:cstheme="majorBidi"/>
        </w:rPr>
        <w:t>Calls the required function when job stated changes</w:t>
      </w:r>
    </w:p>
    <w:p w14:paraId="0100B8DE" w14:textId="55B35154" w:rsidR="00365433" w:rsidRDefault="00571D03" w:rsidP="00571D03">
      <w:pPr>
        <w:pStyle w:val="Heading3"/>
      </w:pPr>
      <w:r>
        <w:t xml:space="preserve">Describe </w:t>
      </w:r>
      <w:r w:rsidRPr="00571D03">
        <w:t>Job_Manager_Thread_Safe</w:t>
      </w:r>
      <w:r>
        <w:t xml:space="preserve"> Implementation</w:t>
      </w:r>
    </w:p>
    <w:p w14:paraId="5B43F82D" w14:textId="4BD8F102" w:rsidR="00571D03" w:rsidRPr="00571D03" w:rsidRDefault="00571D03" w:rsidP="00571D03">
      <w:r w:rsidRPr="00571D03">
        <w:rPr>
          <w:highlight w:val="yellow"/>
        </w:rPr>
        <w:t>&lt;COMPLETE&gt;</w:t>
      </w:r>
    </w:p>
    <w:p w14:paraId="3F20B777" w14:textId="6B980EAB" w:rsidR="001634FB" w:rsidRDefault="00571D03" w:rsidP="00571D03">
      <w:pPr>
        <w:pStyle w:val="Heading2"/>
      </w:pPr>
      <w:r>
        <w:t>Sequences Diagrams</w:t>
      </w:r>
    </w:p>
    <w:p w14:paraId="4F0E1337" w14:textId="77777777" w:rsidR="00C10CCD" w:rsidRPr="00C10CCD" w:rsidRDefault="00C10CCD" w:rsidP="00C10CCD">
      <w:pPr>
        <w:spacing w:line="360" w:lineRule="auto"/>
        <w:jc w:val="both"/>
        <w:rPr>
          <w:rFonts w:asciiTheme="majorBidi" w:hAnsiTheme="majorBidi" w:cstheme="majorBidi"/>
        </w:rPr>
      </w:pPr>
      <w:r w:rsidRPr="00C10CCD">
        <w:rPr>
          <w:rFonts w:asciiTheme="majorBidi" w:hAnsiTheme="majorBidi" w:cstheme="majorBidi"/>
        </w:rPr>
        <w:t xml:space="preserve">Sequences diagrams display the relations between the different objects in the process. Each object has its column (the title is at the top of the column). Arrows between objects refer to calling a function, and dashed arrows refer to values returned from the function. Loops are marked in rectangles. </w:t>
      </w:r>
    </w:p>
    <w:p w14:paraId="75822593" w14:textId="2B2C064E" w:rsidR="00571D03" w:rsidRDefault="00571D03" w:rsidP="00571D03">
      <w:pPr>
        <w:pStyle w:val="Heading3"/>
      </w:pPr>
      <w:r>
        <w:t xml:space="preserve">Init </w:t>
      </w:r>
      <w:r w:rsidR="000834C8">
        <w:t>Flow</w:t>
      </w:r>
    </w:p>
    <w:p w14:paraId="2D0ED96E" w14:textId="7F077B73" w:rsidR="00C10CCD" w:rsidRPr="00C10CCD" w:rsidRDefault="00C10CCD" w:rsidP="00C10CCD">
      <w:pPr>
        <w:jc w:val="both"/>
        <w:rPr>
          <w:rFonts w:asciiTheme="majorBidi" w:hAnsiTheme="majorBidi" w:cstheme="majorBidi"/>
        </w:rPr>
      </w:pPr>
      <w:r w:rsidRPr="00C10CCD">
        <w:rPr>
          <w:rFonts w:asciiTheme="majorBidi" w:hAnsiTheme="majorBidi" w:cstheme="majorBidi"/>
        </w:rPr>
        <w:t>What happens in the server initialization:</w:t>
      </w:r>
    </w:p>
    <w:p w14:paraId="0C4E1CDA" w14:textId="246784A0" w:rsidR="003F11A8" w:rsidRDefault="00C10CCD" w:rsidP="0013169B">
      <w:r>
        <w:rPr>
          <w:noProof/>
        </w:rPr>
        <w:lastRenderedPageBreak/>
        <w:drawing>
          <wp:inline distT="0" distB="0" distL="0" distR="0" wp14:anchorId="47720C3D" wp14:editId="75CD0F1A">
            <wp:extent cx="5486400" cy="1644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644650"/>
                    </a:xfrm>
                    <a:prstGeom prst="rect">
                      <a:avLst/>
                    </a:prstGeom>
                    <a:noFill/>
                    <a:ln>
                      <a:noFill/>
                    </a:ln>
                  </pic:spPr>
                </pic:pic>
              </a:graphicData>
            </a:graphic>
          </wp:inline>
        </w:drawing>
      </w:r>
    </w:p>
    <w:p w14:paraId="3257C44B" w14:textId="4E0EC31A" w:rsidR="00943CB1" w:rsidRDefault="000834C8" w:rsidP="00943CB1">
      <w:pPr>
        <w:pStyle w:val="Heading3"/>
      </w:pPr>
      <w:r>
        <w:t>Upload File Flow</w:t>
      </w:r>
    </w:p>
    <w:p w14:paraId="32EAF207" w14:textId="7CFCAFD3" w:rsidR="00875B18" w:rsidRPr="000834C8" w:rsidRDefault="000834C8" w:rsidP="0013169B">
      <w:pPr>
        <w:rPr>
          <w:rFonts w:asciiTheme="majorBidi" w:hAnsiTheme="majorBidi" w:cstheme="majorBidi"/>
        </w:rPr>
      </w:pPr>
      <w:r w:rsidRPr="000834C8">
        <w:rPr>
          <w:rFonts w:asciiTheme="majorBidi" w:hAnsiTheme="majorBidi" w:cstheme="majorBidi"/>
        </w:rPr>
        <w:t>What happens when user upload file:</w:t>
      </w:r>
    </w:p>
    <w:p w14:paraId="04F22173" w14:textId="09D7628A" w:rsidR="000834C8" w:rsidRDefault="000834C8" w:rsidP="0013169B">
      <w:r>
        <w:rPr>
          <w:noProof/>
        </w:rPr>
        <w:drawing>
          <wp:inline distT="0" distB="0" distL="0" distR="0" wp14:anchorId="50018132" wp14:editId="25872EA1">
            <wp:extent cx="5480685" cy="3140710"/>
            <wp:effectExtent l="0" t="0" r="571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0685" cy="3140710"/>
                    </a:xfrm>
                    <a:prstGeom prst="rect">
                      <a:avLst/>
                    </a:prstGeom>
                    <a:noFill/>
                    <a:ln>
                      <a:noFill/>
                    </a:ln>
                  </pic:spPr>
                </pic:pic>
              </a:graphicData>
            </a:graphic>
          </wp:inline>
        </w:drawing>
      </w:r>
    </w:p>
    <w:p w14:paraId="26EBEB93" w14:textId="61FBA4CB" w:rsidR="000834C8" w:rsidRDefault="000834C8" w:rsidP="000834C8">
      <w:pPr>
        <w:pStyle w:val="Heading3"/>
      </w:pPr>
      <w:r>
        <w:t>Job State Update Flow</w:t>
      </w:r>
    </w:p>
    <w:p w14:paraId="0DEDF4A3" w14:textId="2777CCA2" w:rsidR="000834C8" w:rsidRPr="000834C8" w:rsidRDefault="000834C8" w:rsidP="000834C8">
      <w:pPr>
        <w:rPr>
          <w:rFonts w:asciiTheme="majorBidi" w:hAnsiTheme="majorBidi" w:cstheme="majorBidi"/>
        </w:rPr>
      </w:pPr>
      <w:r w:rsidRPr="000834C8">
        <w:rPr>
          <w:rFonts w:asciiTheme="majorBidi" w:hAnsiTheme="majorBidi" w:cstheme="majorBidi"/>
        </w:rPr>
        <w:t>What happens when the process state is changed:</w:t>
      </w:r>
    </w:p>
    <w:p w14:paraId="39F23460" w14:textId="6017FF27" w:rsidR="000834C8" w:rsidRPr="000834C8" w:rsidRDefault="000834C8" w:rsidP="000834C8">
      <w:r>
        <w:rPr>
          <w:noProof/>
        </w:rPr>
        <w:drawing>
          <wp:inline distT="0" distB="0" distL="0" distR="0" wp14:anchorId="34271E41" wp14:editId="2CEB75EE">
            <wp:extent cx="5480685" cy="1965325"/>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0685" cy="1965325"/>
                    </a:xfrm>
                    <a:prstGeom prst="rect">
                      <a:avLst/>
                    </a:prstGeom>
                    <a:noFill/>
                    <a:ln>
                      <a:noFill/>
                    </a:ln>
                  </pic:spPr>
                </pic:pic>
              </a:graphicData>
            </a:graphic>
          </wp:inline>
        </w:drawing>
      </w:r>
    </w:p>
    <w:p w14:paraId="4C7E21FA" w14:textId="32A45E14" w:rsidR="00143CCC" w:rsidRDefault="00143CCC" w:rsidP="00143CCC">
      <w:pPr>
        <w:pStyle w:val="Heading3"/>
      </w:pPr>
      <w:r>
        <w:lastRenderedPageBreak/>
        <w:t>Kraken Search Process</w:t>
      </w:r>
    </w:p>
    <w:p w14:paraId="66BA0133" w14:textId="53DA9531" w:rsidR="00143CCC" w:rsidRDefault="00143CCC" w:rsidP="00143CCC">
      <w:r w:rsidRPr="00143CCC">
        <w:rPr>
          <w:highlight w:val="yellow"/>
        </w:rPr>
        <w:t>&lt;COMPLETE&gt;</w:t>
      </w:r>
    </w:p>
    <w:p w14:paraId="548356AD" w14:textId="30DF579C" w:rsidR="00143CCC" w:rsidRDefault="00143CCC" w:rsidP="00143CCC">
      <w:pPr>
        <w:pStyle w:val="Heading3"/>
      </w:pPr>
      <w:r>
        <w:t>Results Analyzer Process (postprocess)</w:t>
      </w:r>
    </w:p>
    <w:p w14:paraId="4DA11ADD" w14:textId="77777777" w:rsidR="00143CCC" w:rsidRPr="00143CCC" w:rsidRDefault="00143CCC" w:rsidP="00143CCC">
      <w:r w:rsidRPr="00143CCC">
        <w:rPr>
          <w:highlight w:val="yellow"/>
        </w:rPr>
        <w:t>&lt;COMPLETE&gt;</w:t>
      </w:r>
    </w:p>
    <w:p w14:paraId="039A60E1" w14:textId="77777777" w:rsidR="00143CCC" w:rsidRPr="00143CCC" w:rsidRDefault="00143CCC" w:rsidP="00143CCC"/>
    <w:p w14:paraId="70CC1BF2" w14:textId="1199988D" w:rsidR="00AC0C5A" w:rsidRDefault="00A3133F" w:rsidP="00AC0C5A">
      <w:pPr>
        <w:pStyle w:val="Heading2"/>
      </w:pPr>
      <w:r>
        <w:t xml:space="preserve">Important </w:t>
      </w:r>
      <w:r w:rsidR="00AC0C5A">
        <w:t>Parameters to Configure</w:t>
      </w:r>
    </w:p>
    <w:p w14:paraId="5E662E7F" w14:textId="771F88F8" w:rsidR="00AC0C5A" w:rsidRPr="00AC0C5A" w:rsidRDefault="00AC0C5A" w:rsidP="00AC0C5A">
      <w:r>
        <w:t>Probably in shared const.</w:t>
      </w:r>
    </w:p>
    <w:p w14:paraId="2E280C14" w14:textId="3819A521" w:rsidR="00AC0C5A" w:rsidRDefault="00AC0C5A" w:rsidP="00AC0C5A">
      <w:pPr>
        <w:pStyle w:val="Heading2"/>
      </w:pPr>
      <w:r>
        <w:t>Creating another webserver</w:t>
      </w:r>
    </w:p>
    <w:p w14:paraId="07434ECE" w14:textId="30E797D3" w:rsidR="0013169B" w:rsidRPr="0013169B" w:rsidRDefault="00AC0C5A" w:rsidP="0013169B">
      <w:r>
        <w:t>Stages for creating another webserver.</w:t>
      </w:r>
    </w:p>
    <w:p w14:paraId="7FBE4A73" w14:textId="617A1B71" w:rsidR="004B5763" w:rsidRPr="004A74AE" w:rsidRDefault="004B5763" w:rsidP="004A74AE">
      <w:pPr>
        <w:spacing w:line="360" w:lineRule="auto"/>
        <w:jc w:val="both"/>
      </w:pPr>
    </w:p>
    <w:sectPr w:rsidR="004B5763" w:rsidRPr="004A74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1C"/>
    <w:multiLevelType w:val="hybridMultilevel"/>
    <w:tmpl w:val="F124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4C57"/>
    <w:multiLevelType w:val="hybridMultilevel"/>
    <w:tmpl w:val="E164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2EC6"/>
    <w:multiLevelType w:val="hybridMultilevel"/>
    <w:tmpl w:val="42D6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95DE7"/>
    <w:multiLevelType w:val="hybridMultilevel"/>
    <w:tmpl w:val="477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136F3"/>
    <w:multiLevelType w:val="hybridMultilevel"/>
    <w:tmpl w:val="89BE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883"/>
    <w:multiLevelType w:val="hybridMultilevel"/>
    <w:tmpl w:val="6EA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40616"/>
    <w:rsid w:val="000426D2"/>
    <w:rsid w:val="000549D0"/>
    <w:rsid w:val="00061D12"/>
    <w:rsid w:val="00063B51"/>
    <w:rsid w:val="000834C8"/>
    <w:rsid w:val="000E06F8"/>
    <w:rsid w:val="00100EAA"/>
    <w:rsid w:val="00106A55"/>
    <w:rsid w:val="001170D4"/>
    <w:rsid w:val="00123EC1"/>
    <w:rsid w:val="0013169B"/>
    <w:rsid w:val="00132A22"/>
    <w:rsid w:val="0013789F"/>
    <w:rsid w:val="00143CCC"/>
    <w:rsid w:val="00161E47"/>
    <w:rsid w:val="001634FB"/>
    <w:rsid w:val="001B34A8"/>
    <w:rsid w:val="001B4529"/>
    <w:rsid w:val="001D43B2"/>
    <w:rsid w:val="00200C91"/>
    <w:rsid w:val="00201198"/>
    <w:rsid w:val="00253130"/>
    <w:rsid w:val="00292B9C"/>
    <w:rsid w:val="00293E58"/>
    <w:rsid w:val="003019FD"/>
    <w:rsid w:val="00306654"/>
    <w:rsid w:val="00342192"/>
    <w:rsid w:val="00364520"/>
    <w:rsid w:val="00365433"/>
    <w:rsid w:val="0039320F"/>
    <w:rsid w:val="003B2A63"/>
    <w:rsid w:val="003B6476"/>
    <w:rsid w:val="003C04BD"/>
    <w:rsid w:val="003F11A8"/>
    <w:rsid w:val="00420CFF"/>
    <w:rsid w:val="0042247F"/>
    <w:rsid w:val="00434F69"/>
    <w:rsid w:val="00447C4A"/>
    <w:rsid w:val="004651D5"/>
    <w:rsid w:val="004A46D4"/>
    <w:rsid w:val="004A74AE"/>
    <w:rsid w:val="004B5763"/>
    <w:rsid w:val="004C07F7"/>
    <w:rsid w:val="004C0BEE"/>
    <w:rsid w:val="004C7EEC"/>
    <w:rsid w:val="004D2CEA"/>
    <w:rsid w:val="00527FAF"/>
    <w:rsid w:val="00550C77"/>
    <w:rsid w:val="00571D03"/>
    <w:rsid w:val="005A1463"/>
    <w:rsid w:val="005A3483"/>
    <w:rsid w:val="005B2191"/>
    <w:rsid w:val="005D6C3E"/>
    <w:rsid w:val="00624982"/>
    <w:rsid w:val="00625B5C"/>
    <w:rsid w:val="0067356D"/>
    <w:rsid w:val="00696785"/>
    <w:rsid w:val="00697F2C"/>
    <w:rsid w:val="006A4817"/>
    <w:rsid w:val="006C50F4"/>
    <w:rsid w:val="006C7CA4"/>
    <w:rsid w:val="0071444F"/>
    <w:rsid w:val="007644A7"/>
    <w:rsid w:val="00781E00"/>
    <w:rsid w:val="007A2D4C"/>
    <w:rsid w:val="007C3317"/>
    <w:rsid w:val="007D335F"/>
    <w:rsid w:val="008160D7"/>
    <w:rsid w:val="00875B18"/>
    <w:rsid w:val="0087612E"/>
    <w:rsid w:val="00877913"/>
    <w:rsid w:val="00891F93"/>
    <w:rsid w:val="00896654"/>
    <w:rsid w:val="008B2CB9"/>
    <w:rsid w:val="008D582E"/>
    <w:rsid w:val="009043A5"/>
    <w:rsid w:val="00914B30"/>
    <w:rsid w:val="00922371"/>
    <w:rsid w:val="009300AD"/>
    <w:rsid w:val="00930BDF"/>
    <w:rsid w:val="00943CB1"/>
    <w:rsid w:val="009707CB"/>
    <w:rsid w:val="009A2DBD"/>
    <w:rsid w:val="009A77A0"/>
    <w:rsid w:val="009C3C71"/>
    <w:rsid w:val="009E7F19"/>
    <w:rsid w:val="00A2217D"/>
    <w:rsid w:val="00A3133F"/>
    <w:rsid w:val="00A42286"/>
    <w:rsid w:val="00A80504"/>
    <w:rsid w:val="00A9004E"/>
    <w:rsid w:val="00AC0C5A"/>
    <w:rsid w:val="00AD77C7"/>
    <w:rsid w:val="00B23777"/>
    <w:rsid w:val="00B35357"/>
    <w:rsid w:val="00B4073E"/>
    <w:rsid w:val="00BB0E85"/>
    <w:rsid w:val="00BD1ADA"/>
    <w:rsid w:val="00BD7876"/>
    <w:rsid w:val="00BE2AB1"/>
    <w:rsid w:val="00BE535F"/>
    <w:rsid w:val="00BE630E"/>
    <w:rsid w:val="00C046F3"/>
    <w:rsid w:val="00C10CCD"/>
    <w:rsid w:val="00C11436"/>
    <w:rsid w:val="00C1450D"/>
    <w:rsid w:val="00C212CA"/>
    <w:rsid w:val="00C22F65"/>
    <w:rsid w:val="00C31531"/>
    <w:rsid w:val="00C36E7C"/>
    <w:rsid w:val="00C557C6"/>
    <w:rsid w:val="00C728D9"/>
    <w:rsid w:val="00C755C0"/>
    <w:rsid w:val="00CA084C"/>
    <w:rsid w:val="00CA66B1"/>
    <w:rsid w:val="00CC52C7"/>
    <w:rsid w:val="00CE37D6"/>
    <w:rsid w:val="00CF3CC4"/>
    <w:rsid w:val="00D17733"/>
    <w:rsid w:val="00D22CE6"/>
    <w:rsid w:val="00D37333"/>
    <w:rsid w:val="00D94E32"/>
    <w:rsid w:val="00DA2684"/>
    <w:rsid w:val="00DA6973"/>
    <w:rsid w:val="00DC5C25"/>
    <w:rsid w:val="00DD1635"/>
    <w:rsid w:val="00DF08C6"/>
    <w:rsid w:val="00E001E2"/>
    <w:rsid w:val="00E02A9A"/>
    <w:rsid w:val="00E2616F"/>
    <w:rsid w:val="00E62B48"/>
    <w:rsid w:val="00E6393C"/>
    <w:rsid w:val="00E63B96"/>
    <w:rsid w:val="00EA3CA1"/>
    <w:rsid w:val="00EF4DA4"/>
    <w:rsid w:val="00F10FD9"/>
    <w:rsid w:val="00F11092"/>
    <w:rsid w:val="00F15FB5"/>
    <w:rsid w:val="00F261DD"/>
    <w:rsid w:val="00F33CCB"/>
    <w:rsid w:val="00F352D0"/>
    <w:rsid w:val="00F42810"/>
    <w:rsid w:val="00F43510"/>
    <w:rsid w:val="00F547F1"/>
    <w:rsid w:val="00F561B4"/>
    <w:rsid w:val="00F63824"/>
    <w:rsid w:val="00F9472F"/>
    <w:rsid w:val="00F9688F"/>
    <w:rsid w:val="00FB579C"/>
    <w:rsid w:val="00FB5B28"/>
    <w:rsid w:val="00FC47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50D"/>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C145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 w:type="paragraph" w:styleId="Revision">
    <w:name w:val="Revision"/>
    <w:hidden/>
    <w:uiPriority w:val="99"/>
    <w:semiHidden/>
    <w:rsid w:val="00F10F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04435">
      <w:bodyDiv w:val="1"/>
      <w:marLeft w:val="0"/>
      <w:marRight w:val="0"/>
      <w:marTop w:val="0"/>
      <w:marBottom w:val="0"/>
      <w:divBdr>
        <w:top w:val="none" w:sz="0" w:space="0" w:color="auto"/>
        <w:left w:val="none" w:sz="0" w:space="0" w:color="auto"/>
        <w:bottom w:val="none" w:sz="0" w:space="0" w:color="auto"/>
        <w:right w:val="none" w:sz="0" w:space="0" w:color="auto"/>
      </w:divBdr>
    </w:div>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 w:id="12488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renavram/microbializer" TargetMode="Externa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3710B-4B7C-4A50-98E4-D8295ECAA33B}" type="doc">
      <dgm:prSet loTypeId="urn:microsoft.com/office/officeart/2005/8/layout/process1" loCatId="process" qsTypeId="urn:microsoft.com/office/officeart/2005/8/quickstyle/3d3" qsCatId="3D" csTypeId="urn:microsoft.com/office/officeart/2005/8/colors/accent1_2" csCatId="accent1" phldr="1"/>
      <dgm:spPr/>
    </dgm:pt>
    <dgm:pt modelId="{D3D9DB30-3C9E-49BC-9D95-ED9A48CBC8B6}">
      <dgm:prSet phldrT="[Text]"/>
      <dgm:spPr/>
      <dgm:t>
        <a:bodyPr/>
        <a:lstStyle/>
        <a:p>
          <a:r>
            <a:rPr lang="en-US"/>
            <a:t>Home</a:t>
          </a:r>
        </a:p>
      </dgm:t>
    </dgm:pt>
    <dgm:pt modelId="{5C3949C3-83B1-4658-8126-F816892E1F82}" type="parTrans" cxnId="{0A1DB70F-6E4B-4C41-8F9A-E67B5C1E36C8}">
      <dgm:prSet/>
      <dgm:spPr/>
      <dgm:t>
        <a:bodyPr/>
        <a:lstStyle/>
        <a:p>
          <a:endParaRPr lang="en-US"/>
        </a:p>
      </dgm:t>
    </dgm:pt>
    <dgm:pt modelId="{90E06EA5-3C7C-432E-97C7-563EA9C5753A}" type="sibTrans" cxnId="{0A1DB70F-6E4B-4C41-8F9A-E67B5C1E36C8}">
      <dgm:prSet/>
      <dgm:spPr/>
      <dgm:t>
        <a:bodyPr/>
        <a:lstStyle/>
        <a:p>
          <a:endParaRPr lang="en-US"/>
        </a:p>
      </dgm:t>
    </dgm:pt>
    <dgm:pt modelId="{9DC161D3-C8F4-4B64-9173-29F5A626477B}">
      <dgm:prSet phldrT="[Text]"/>
      <dgm:spPr/>
      <dgm:t>
        <a:bodyPr/>
        <a:lstStyle/>
        <a:p>
          <a:r>
            <a:rPr lang="en-US"/>
            <a:t>Process1 state</a:t>
          </a:r>
        </a:p>
      </dgm:t>
    </dgm:pt>
    <dgm:pt modelId="{BC4F4ED3-E707-495E-8956-6FC69D561A56}" type="parTrans" cxnId="{33600A73-3894-4600-BBB4-E40D2E89F334}">
      <dgm:prSet/>
      <dgm:spPr/>
      <dgm:t>
        <a:bodyPr/>
        <a:lstStyle/>
        <a:p>
          <a:endParaRPr lang="en-US"/>
        </a:p>
      </dgm:t>
    </dgm:pt>
    <dgm:pt modelId="{2F3A0934-590A-42F0-9CFE-92EB8E4415D2}" type="sibTrans" cxnId="{33600A73-3894-4600-BBB4-E40D2E89F334}">
      <dgm:prSet/>
      <dgm:spPr/>
      <dgm:t>
        <a:bodyPr/>
        <a:lstStyle/>
        <a:p>
          <a:endParaRPr lang="en-US"/>
        </a:p>
      </dgm:t>
    </dgm:pt>
    <dgm:pt modelId="{2B6EF657-22F5-4E3B-9762-03E925F5CB1D}">
      <dgm:prSet phldrT="[Text]"/>
      <dgm:spPr/>
      <dgm:t>
        <a:bodyPr/>
        <a:lstStyle/>
        <a:p>
          <a:r>
            <a:rPr lang="en-US"/>
            <a:t>Results</a:t>
          </a:r>
        </a:p>
      </dgm:t>
    </dgm:pt>
    <dgm:pt modelId="{9F0CF51B-1A70-47E9-AF05-BC69F56138F3}" type="parTrans" cxnId="{DB86D839-F8DB-46C6-862B-85E8CDCB4DD8}">
      <dgm:prSet/>
      <dgm:spPr/>
      <dgm:t>
        <a:bodyPr/>
        <a:lstStyle/>
        <a:p>
          <a:endParaRPr lang="en-US"/>
        </a:p>
      </dgm:t>
    </dgm:pt>
    <dgm:pt modelId="{6B728651-79E1-40DE-9AA0-A4BF70A52FED}" type="sibTrans" cxnId="{DB86D839-F8DB-46C6-862B-85E8CDCB4DD8}">
      <dgm:prSet/>
      <dgm:spPr/>
      <dgm:t>
        <a:bodyPr/>
        <a:lstStyle/>
        <a:p>
          <a:endParaRPr lang="en-US"/>
        </a:p>
      </dgm:t>
    </dgm:pt>
    <dgm:pt modelId="{39D73098-F854-426C-BB3A-09529144A52F}">
      <dgm:prSet phldrT="[Text]"/>
      <dgm:spPr/>
      <dgm:t>
        <a:bodyPr/>
        <a:lstStyle/>
        <a:p>
          <a:r>
            <a:rPr lang="en-US"/>
            <a:t>Process2 state</a:t>
          </a:r>
        </a:p>
      </dgm:t>
    </dgm:pt>
    <dgm:pt modelId="{35ADAB2A-1456-4A81-959F-535EBCDC35B1}" type="parTrans" cxnId="{03E0EDDE-3D14-48C7-8ABD-96CC50F23851}">
      <dgm:prSet/>
      <dgm:spPr/>
      <dgm:t>
        <a:bodyPr/>
        <a:lstStyle/>
        <a:p>
          <a:endParaRPr lang="en-US"/>
        </a:p>
      </dgm:t>
    </dgm:pt>
    <dgm:pt modelId="{B11C81F6-82AA-40A2-97D6-BDB448669145}" type="sibTrans" cxnId="{03E0EDDE-3D14-48C7-8ABD-96CC50F23851}">
      <dgm:prSet/>
      <dgm:spPr/>
      <dgm:t>
        <a:bodyPr/>
        <a:lstStyle/>
        <a:p>
          <a:endParaRPr lang="en-US"/>
        </a:p>
      </dgm:t>
    </dgm:pt>
    <dgm:pt modelId="{8F0D130C-1787-4BD1-8927-33B65F546A72}">
      <dgm:prSet phldrT="[Text]"/>
      <dgm:spPr/>
      <dgm:t>
        <a:bodyPr/>
        <a:lstStyle/>
        <a:p>
          <a:r>
            <a:rPr lang="en-US"/>
            <a:t>Download</a:t>
          </a:r>
        </a:p>
      </dgm:t>
    </dgm:pt>
    <dgm:pt modelId="{DE69BD93-1C93-4D3E-BF86-FEBA2C9FAF3C}" type="parTrans" cxnId="{3076904F-C3DF-40BE-BBDB-DC2C8D990465}">
      <dgm:prSet/>
      <dgm:spPr/>
      <dgm:t>
        <a:bodyPr/>
        <a:lstStyle/>
        <a:p>
          <a:endParaRPr lang="en-US"/>
        </a:p>
      </dgm:t>
    </dgm:pt>
    <dgm:pt modelId="{9086FAFA-D6D1-4103-9FA1-430C3A377670}" type="sibTrans" cxnId="{3076904F-C3DF-40BE-BBDB-DC2C8D990465}">
      <dgm:prSet/>
      <dgm:spPr/>
      <dgm:t>
        <a:bodyPr/>
        <a:lstStyle/>
        <a:p>
          <a:endParaRPr lang="en-US"/>
        </a:p>
      </dgm:t>
    </dgm:pt>
    <dgm:pt modelId="{FFB61A1C-4489-43AA-96E6-2C54B624F0DD}" type="pres">
      <dgm:prSet presAssocID="{71A3710B-4B7C-4A50-98E4-D8295ECAA33B}" presName="Name0" presStyleCnt="0">
        <dgm:presLayoutVars>
          <dgm:dir/>
          <dgm:resizeHandles val="exact"/>
        </dgm:presLayoutVars>
      </dgm:prSet>
      <dgm:spPr/>
    </dgm:pt>
    <dgm:pt modelId="{56E3BB9A-AA93-43A7-9866-CA2AF9A6BFC9}" type="pres">
      <dgm:prSet presAssocID="{D3D9DB30-3C9E-49BC-9D95-ED9A48CBC8B6}" presName="node" presStyleLbl="node1" presStyleIdx="0" presStyleCnt="5">
        <dgm:presLayoutVars>
          <dgm:bulletEnabled val="1"/>
        </dgm:presLayoutVars>
      </dgm:prSet>
      <dgm:spPr/>
    </dgm:pt>
    <dgm:pt modelId="{84AD704F-2870-4014-8099-EA4CBD207B50}" type="pres">
      <dgm:prSet presAssocID="{90E06EA5-3C7C-432E-97C7-563EA9C5753A}" presName="sibTrans" presStyleLbl="sibTrans2D1" presStyleIdx="0" presStyleCnt="4"/>
      <dgm:spPr/>
    </dgm:pt>
    <dgm:pt modelId="{D5C83225-F6E3-471A-8365-FFB6D76F7404}" type="pres">
      <dgm:prSet presAssocID="{90E06EA5-3C7C-432E-97C7-563EA9C5753A}" presName="connectorText" presStyleLbl="sibTrans2D1" presStyleIdx="0" presStyleCnt="4"/>
      <dgm:spPr/>
    </dgm:pt>
    <dgm:pt modelId="{83FF0C0C-776C-4BCD-9BFB-B1C698A6B424}" type="pres">
      <dgm:prSet presAssocID="{9DC161D3-C8F4-4B64-9173-29F5A626477B}" presName="node" presStyleLbl="node1" presStyleIdx="1" presStyleCnt="5">
        <dgm:presLayoutVars>
          <dgm:bulletEnabled val="1"/>
        </dgm:presLayoutVars>
      </dgm:prSet>
      <dgm:spPr/>
    </dgm:pt>
    <dgm:pt modelId="{3C3FA10C-6AEB-443A-AA8B-E5A125E1FD2F}" type="pres">
      <dgm:prSet presAssocID="{2F3A0934-590A-42F0-9CFE-92EB8E4415D2}" presName="sibTrans" presStyleLbl="sibTrans2D1" presStyleIdx="1" presStyleCnt="4"/>
      <dgm:spPr/>
    </dgm:pt>
    <dgm:pt modelId="{926FF1B1-F29E-49D6-9D48-87A063336347}" type="pres">
      <dgm:prSet presAssocID="{2F3A0934-590A-42F0-9CFE-92EB8E4415D2}" presName="connectorText" presStyleLbl="sibTrans2D1" presStyleIdx="1" presStyleCnt="4"/>
      <dgm:spPr/>
    </dgm:pt>
    <dgm:pt modelId="{4269F269-E946-47D8-98F4-90D5F3A2AB27}" type="pres">
      <dgm:prSet presAssocID="{2B6EF657-22F5-4E3B-9762-03E925F5CB1D}" presName="node" presStyleLbl="node1" presStyleIdx="2" presStyleCnt="5">
        <dgm:presLayoutVars>
          <dgm:bulletEnabled val="1"/>
        </dgm:presLayoutVars>
      </dgm:prSet>
      <dgm:spPr/>
    </dgm:pt>
    <dgm:pt modelId="{5BC1FD9D-65E9-440E-ACBF-07593271F1B9}" type="pres">
      <dgm:prSet presAssocID="{6B728651-79E1-40DE-9AA0-A4BF70A52FED}" presName="sibTrans" presStyleLbl="sibTrans2D1" presStyleIdx="2" presStyleCnt="4"/>
      <dgm:spPr/>
    </dgm:pt>
    <dgm:pt modelId="{FFFB29A6-D9DC-4373-88B5-AD2E3EEF7ADE}" type="pres">
      <dgm:prSet presAssocID="{6B728651-79E1-40DE-9AA0-A4BF70A52FED}" presName="connectorText" presStyleLbl="sibTrans2D1" presStyleIdx="2" presStyleCnt="4"/>
      <dgm:spPr/>
    </dgm:pt>
    <dgm:pt modelId="{8B61FA21-A15B-4451-97A2-00FF1D199E6C}" type="pres">
      <dgm:prSet presAssocID="{39D73098-F854-426C-BB3A-09529144A52F}" presName="node" presStyleLbl="node1" presStyleIdx="3" presStyleCnt="5">
        <dgm:presLayoutVars>
          <dgm:bulletEnabled val="1"/>
        </dgm:presLayoutVars>
      </dgm:prSet>
      <dgm:spPr/>
    </dgm:pt>
    <dgm:pt modelId="{DD3C2F40-870A-4990-B99D-DC987F75B890}" type="pres">
      <dgm:prSet presAssocID="{B11C81F6-82AA-40A2-97D6-BDB448669145}" presName="sibTrans" presStyleLbl="sibTrans2D1" presStyleIdx="3" presStyleCnt="4"/>
      <dgm:spPr/>
    </dgm:pt>
    <dgm:pt modelId="{F9BEA7BD-B551-40FA-80E9-3BFB33464F87}" type="pres">
      <dgm:prSet presAssocID="{B11C81F6-82AA-40A2-97D6-BDB448669145}" presName="connectorText" presStyleLbl="sibTrans2D1" presStyleIdx="3" presStyleCnt="4"/>
      <dgm:spPr/>
    </dgm:pt>
    <dgm:pt modelId="{E736A245-0131-4813-AFB4-837C7DC824A0}" type="pres">
      <dgm:prSet presAssocID="{8F0D130C-1787-4BD1-8927-33B65F546A72}" presName="node" presStyleLbl="node1" presStyleIdx="4" presStyleCnt="5">
        <dgm:presLayoutVars>
          <dgm:bulletEnabled val="1"/>
        </dgm:presLayoutVars>
      </dgm:prSet>
      <dgm:spPr/>
    </dgm:pt>
  </dgm:ptLst>
  <dgm:cxnLst>
    <dgm:cxn modelId="{B6457802-9E5C-4401-B339-A24D99823CDE}" type="presOf" srcId="{B11C81F6-82AA-40A2-97D6-BDB448669145}" destId="{DD3C2F40-870A-4990-B99D-DC987F75B890}" srcOrd="0" destOrd="0" presId="urn:microsoft.com/office/officeart/2005/8/layout/process1"/>
    <dgm:cxn modelId="{1DB2A405-80E8-4952-AEDC-C3774CDEF466}" type="presOf" srcId="{71A3710B-4B7C-4A50-98E4-D8295ECAA33B}" destId="{FFB61A1C-4489-43AA-96E6-2C54B624F0DD}" srcOrd="0" destOrd="0" presId="urn:microsoft.com/office/officeart/2005/8/layout/process1"/>
    <dgm:cxn modelId="{0A1DB70F-6E4B-4C41-8F9A-E67B5C1E36C8}" srcId="{71A3710B-4B7C-4A50-98E4-D8295ECAA33B}" destId="{D3D9DB30-3C9E-49BC-9D95-ED9A48CBC8B6}" srcOrd="0" destOrd="0" parTransId="{5C3949C3-83B1-4658-8126-F816892E1F82}" sibTransId="{90E06EA5-3C7C-432E-97C7-563EA9C5753A}"/>
    <dgm:cxn modelId="{130B2F1A-8072-4E9B-8849-D7BB8E352AD5}" type="presOf" srcId="{2F3A0934-590A-42F0-9CFE-92EB8E4415D2}" destId="{3C3FA10C-6AEB-443A-AA8B-E5A125E1FD2F}" srcOrd="0" destOrd="0" presId="urn:microsoft.com/office/officeart/2005/8/layout/process1"/>
    <dgm:cxn modelId="{5D1BEA26-B75F-42F8-96FE-569139B8C062}" type="presOf" srcId="{9DC161D3-C8F4-4B64-9173-29F5A626477B}" destId="{83FF0C0C-776C-4BCD-9BFB-B1C698A6B424}" srcOrd="0" destOrd="0" presId="urn:microsoft.com/office/officeart/2005/8/layout/process1"/>
    <dgm:cxn modelId="{416E622B-BB8E-4554-84D6-01DEA5CFA77C}" type="presOf" srcId="{90E06EA5-3C7C-432E-97C7-563EA9C5753A}" destId="{D5C83225-F6E3-471A-8365-FFB6D76F7404}" srcOrd="1" destOrd="0" presId="urn:microsoft.com/office/officeart/2005/8/layout/process1"/>
    <dgm:cxn modelId="{DB86D839-F8DB-46C6-862B-85E8CDCB4DD8}" srcId="{71A3710B-4B7C-4A50-98E4-D8295ECAA33B}" destId="{2B6EF657-22F5-4E3B-9762-03E925F5CB1D}" srcOrd="2" destOrd="0" parTransId="{9F0CF51B-1A70-47E9-AF05-BC69F56138F3}" sibTransId="{6B728651-79E1-40DE-9AA0-A4BF70A52FED}"/>
    <dgm:cxn modelId="{77BEC045-16F7-4FC2-9D55-4C17052B8D62}" type="presOf" srcId="{90E06EA5-3C7C-432E-97C7-563EA9C5753A}" destId="{84AD704F-2870-4014-8099-EA4CBD207B50}" srcOrd="0" destOrd="0" presId="urn:microsoft.com/office/officeart/2005/8/layout/process1"/>
    <dgm:cxn modelId="{EB04094A-CDC8-4D16-9FB9-8C3288CDDD65}" type="presOf" srcId="{2F3A0934-590A-42F0-9CFE-92EB8E4415D2}" destId="{926FF1B1-F29E-49D6-9D48-87A063336347}" srcOrd="1" destOrd="0" presId="urn:microsoft.com/office/officeart/2005/8/layout/process1"/>
    <dgm:cxn modelId="{40CE5A6A-11C7-4963-A92D-233F34FF76BB}" type="presOf" srcId="{B11C81F6-82AA-40A2-97D6-BDB448669145}" destId="{F9BEA7BD-B551-40FA-80E9-3BFB33464F87}" srcOrd="1" destOrd="0" presId="urn:microsoft.com/office/officeart/2005/8/layout/process1"/>
    <dgm:cxn modelId="{3076904F-C3DF-40BE-BBDB-DC2C8D990465}" srcId="{71A3710B-4B7C-4A50-98E4-D8295ECAA33B}" destId="{8F0D130C-1787-4BD1-8927-33B65F546A72}" srcOrd="4" destOrd="0" parTransId="{DE69BD93-1C93-4D3E-BF86-FEBA2C9FAF3C}" sibTransId="{9086FAFA-D6D1-4103-9FA1-430C3A377670}"/>
    <dgm:cxn modelId="{33600A73-3894-4600-BBB4-E40D2E89F334}" srcId="{71A3710B-4B7C-4A50-98E4-D8295ECAA33B}" destId="{9DC161D3-C8F4-4B64-9173-29F5A626477B}" srcOrd="1" destOrd="0" parTransId="{BC4F4ED3-E707-495E-8956-6FC69D561A56}" sibTransId="{2F3A0934-590A-42F0-9CFE-92EB8E4415D2}"/>
    <dgm:cxn modelId="{F1625E97-5312-459C-884F-9DA68E43ED7A}" type="presOf" srcId="{39D73098-F854-426C-BB3A-09529144A52F}" destId="{8B61FA21-A15B-4451-97A2-00FF1D199E6C}" srcOrd="0" destOrd="0" presId="urn:microsoft.com/office/officeart/2005/8/layout/process1"/>
    <dgm:cxn modelId="{AEF08A98-0C72-4189-A048-DB8ABE9159F7}" type="presOf" srcId="{D3D9DB30-3C9E-49BC-9D95-ED9A48CBC8B6}" destId="{56E3BB9A-AA93-43A7-9866-CA2AF9A6BFC9}" srcOrd="0" destOrd="0" presId="urn:microsoft.com/office/officeart/2005/8/layout/process1"/>
    <dgm:cxn modelId="{0F287CAB-B8D7-4BE2-BDE7-13A4E811D39D}" type="presOf" srcId="{6B728651-79E1-40DE-9AA0-A4BF70A52FED}" destId="{FFFB29A6-D9DC-4373-88B5-AD2E3EEF7ADE}" srcOrd="1" destOrd="0" presId="urn:microsoft.com/office/officeart/2005/8/layout/process1"/>
    <dgm:cxn modelId="{3BF0B6DD-CA84-4B34-A85F-D1453AB98DFA}" type="presOf" srcId="{2B6EF657-22F5-4E3B-9762-03E925F5CB1D}" destId="{4269F269-E946-47D8-98F4-90D5F3A2AB27}" srcOrd="0" destOrd="0" presId="urn:microsoft.com/office/officeart/2005/8/layout/process1"/>
    <dgm:cxn modelId="{03E0EDDE-3D14-48C7-8ABD-96CC50F23851}" srcId="{71A3710B-4B7C-4A50-98E4-D8295ECAA33B}" destId="{39D73098-F854-426C-BB3A-09529144A52F}" srcOrd="3" destOrd="0" parTransId="{35ADAB2A-1456-4A81-959F-535EBCDC35B1}" sibTransId="{B11C81F6-82AA-40A2-97D6-BDB448669145}"/>
    <dgm:cxn modelId="{28BBB2E2-396D-4A12-AF98-95B4C7C02EDC}" type="presOf" srcId="{8F0D130C-1787-4BD1-8927-33B65F546A72}" destId="{E736A245-0131-4813-AFB4-837C7DC824A0}" srcOrd="0" destOrd="0" presId="urn:microsoft.com/office/officeart/2005/8/layout/process1"/>
    <dgm:cxn modelId="{E80E94E9-A134-4D92-9F5F-66B772FB99B9}" type="presOf" srcId="{6B728651-79E1-40DE-9AA0-A4BF70A52FED}" destId="{5BC1FD9D-65E9-440E-ACBF-07593271F1B9}" srcOrd="0" destOrd="0" presId="urn:microsoft.com/office/officeart/2005/8/layout/process1"/>
    <dgm:cxn modelId="{6C7690D8-D5B8-4B80-B9AD-38F76EBFF5E4}" type="presParOf" srcId="{FFB61A1C-4489-43AA-96E6-2C54B624F0DD}" destId="{56E3BB9A-AA93-43A7-9866-CA2AF9A6BFC9}" srcOrd="0" destOrd="0" presId="urn:microsoft.com/office/officeart/2005/8/layout/process1"/>
    <dgm:cxn modelId="{B0111178-21F0-466E-BB34-1506578EC2AB}" type="presParOf" srcId="{FFB61A1C-4489-43AA-96E6-2C54B624F0DD}" destId="{84AD704F-2870-4014-8099-EA4CBD207B50}" srcOrd="1" destOrd="0" presId="urn:microsoft.com/office/officeart/2005/8/layout/process1"/>
    <dgm:cxn modelId="{E18431C2-54FA-45F1-89C1-8B77A9D404A3}" type="presParOf" srcId="{84AD704F-2870-4014-8099-EA4CBD207B50}" destId="{D5C83225-F6E3-471A-8365-FFB6D76F7404}" srcOrd="0" destOrd="0" presId="urn:microsoft.com/office/officeart/2005/8/layout/process1"/>
    <dgm:cxn modelId="{6648D8BB-DABA-498A-8312-1594A4BD3D81}" type="presParOf" srcId="{FFB61A1C-4489-43AA-96E6-2C54B624F0DD}" destId="{83FF0C0C-776C-4BCD-9BFB-B1C698A6B424}" srcOrd="2" destOrd="0" presId="urn:microsoft.com/office/officeart/2005/8/layout/process1"/>
    <dgm:cxn modelId="{1AD547CC-1F2B-4D1D-AFFF-A5C9EEED710F}" type="presParOf" srcId="{FFB61A1C-4489-43AA-96E6-2C54B624F0DD}" destId="{3C3FA10C-6AEB-443A-AA8B-E5A125E1FD2F}" srcOrd="3" destOrd="0" presId="urn:microsoft.com/office/officeart/2005/8/layout/process1"/>
    <dgm:cxn modelId="{5D3177C0-4E0A-4EB2-AA61-47B9FCA05E07}" type="presParOf" srcId="{3C3FA10C-6AEB-443A-AA8B-E5A125E1FD2F}" destId="{926FF1B1-F29E-49D6-9D48-87A063336347}" srcOrd="0" destOrd="0" presId="urn:microsoft.com/office/officeart/2005/8/layout/process1"/>
    <dgm:cxn modelId="{C3B2CED6-AFD0-404C-9A68-68D07455919D}" type="presParOf" srcId="{FFB61A1C-4489-43AA-96E6-2C54B624F0DD}" destId="{4269F269-E946-47D8-98F4-90D5F3A2AB27}" srcOrd="4" destOrd="0" presId="urn:microsoft.com/office/officeart/2005/8/layout/process1"/>
    <dgm:cxn modelId="{9723088C-E7DA-4477-AB15-58477CC9D063}" type="presParOf" srcId="{FFB61A1C-4489-43AA-96E6-2C54B624F0DD}" destId="{5BC1FD9D-65E9-440E-ACBF-07593271F1B9}" srcOrd="5" destOrd="0" presId="urn:microsoft.com/office/officeart/2005/8/layout/process1"/>
    <dgm:cxn modelId="{1D1FF7EB-FD0C-4ED6-8E97-92C508D6C6E8}" type="presParOf" srcId="{5BC1FD9D-65E9-440E-ACBF-07593271F1B9}" destId="{FFFB29A6-D9DC-4373-88B5-AD2E3EEF7ADE}" srcOrd="0" destOrd="0" presId="urn:microsoft.com/office/officeart/2005/8/layout/process1"/>
    <dgm:cxn modelId="{A5A7C52C-D57D-4352-8141-7305164418EA}" type="presParOf" srcId="{FFB61A1C-4489-43AA-96E6-2C54B624F0DD}" destId="{8B61FA21-A15B-4451-97A2-00FF1D199E6C}" srcOrd="6" destOrd="0" presId="urn:microsoft.com/office/officeart/2005/8/layout/process1"/>
    <dgm:cxn modelId="{33489789-5C77-454A-9B42-D74E80DDEEDD}" type="presParOf" srcId="{FFB61A1C-4489-43AA-96E6-2C54B624F0DD}" destId="{DD3C2F40-870A-4990-B99D-DC987F75B890}" srcOrd="7" destOrd="0" presId="urn:microsoft.com/office/officeart/2005/8/layout/process1"/>
    <dgm:cxn modelId="{A9BB83B9-B188-456C-95BF-489BAFC71EA3}" type="presParOf" srcId="{DD3C2F40-870A-4990-B99D-DC987F75B890}" destId="{F9BEA7BD-B551-40FA-80E9-3BFB33464F87}" srcOrd="0" destOrd="0" presId="urn:microsoft.com/office/officeart/2005/8/layout/process1"/>
    <dgm:cxn modelId="{6E36D320-641F-4A92-9F47-28F9171A89CC}" type="presParOf" srcId="{FFB61A1C-4489-43AA-96E6-2C54B624F0DD}" destId="{E736A245-0131-4813-AFB4-837C7DC824A0}"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E3BB9A-AA93-43A7-9866-CA2AF9A6BFC9}">
      <dsp:nvSpPr>
        <dsp:cNvPr id="0" name=""/>
        <dsp:cNvSpPr/>
      </dsp:nvSpPr>
      <dsp:spPr>
        <a:xfrm>
          <a:off x="2678"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17272" y="255312"/>
        <a:ext cx="801272" cy="469088"/>
      </dsp:txXfrm>
    </dsp:sp>
    <dsp:sp modelId="{84AD704F-2870-4014-8099-EA4CBD207B50}">
      <dsp:nvSpPr>
        <dsp:cNvPr id="0" name=""/>
        <dsp:cNvSpPr/>
      </dsp:nvSpPr>
      <dsp:spPr>
        <a:xfrm>
          <a:off x="916185"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428070"/>
        <a:ext cx="123240" cy="123572"/>
      </dsp:txXfrm>
    </dsp:sp>
    <dsp:sp modelId="{83FF0C0C-776C-4BCD-9BFB-B1C698A6B424}">
      <dsp:nvSpPr>
        <dsp:cNvPr id="0" name=""/>
        <dsp:cNvSpPr/>
      </dsp:nvSpPr>
      <dsp:spPr>
        <a:xfrm>
          <a:off x="116532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Process1 state</a:t>
          </a:r>
        </a:p>
      </dsp:txBody>
      <dsp:txXfrm>
        <a:off x="1179918" y="255312"/>
        <a:ext cx="801272" cy="469088"/>
      </dsp:txXfrm>
    </dsp:sp>
    <dsp:sp modelId="{3C3FA10C-6AEB-443A-AA8B-E5A125E1FD2F}">
      <dsp:nvSpPr>
        <dsp:cNvPr id="0" name=""/>
        <dsp:cNvSpPr/>
      </dsp:nvSpPr>
      <dsp:spPr>
        <a:xfrm>
          <a:off x="207883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428070"/>
        <a:ext cx="123240" cy="123572"/>
      </dsp:txXfrm>
    </dsp:sp>
    <dsp:sp modelId="{4269F269-E946-47D8-98F4-90D5F3A2AB27}">
      <dsp:nvSpPr>
        <dsp:cNvPr id="0" name=""/>
        <dsp:cNvSpPr/>
      </dsp:nvSpPr>
      <dsp:spPr>
        <a:xfrm>
          <a:off x="2327969"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a:t>
          </a:r>
        </a:p>
      </dsp:txBody>
      <dsp:txXfrm>
        <a:off x="2342563" y="255312"/>
        <a:ext cx="801272" cy="469088"/>
      </dsp:txXfrm>
    </dsp:sp>
    <dsp:sp modelId="{5BC1FD9D-65E9-440E-ACBF-07593271F1B9}">
      <dsp:nvSpPr>
        <dsp:cNvPr id="0" name=""/>
        <dsp:cNvSpPr/>
      </dsp:nvSpPr>
      <dsp:spPr>
        <a:xfrm>
          <a:off x="3241476"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428070"/>
        <a:ext cx="123240" cy="123572"/>
      </dsp:txXfrm>
    </dsp:sp>
    <dsp:sp modelId="{8B61FA21-A15B-4451-97A2-00FF1D199E6C}">
      <dsp:nvSpPr>
        <dsp:cNvPr id="0" name=""/>
        <dsp:cNvSpPr/>
      </dsp:nvSpPr>
      <dsp:spPr>
        <a:xfrm>
          <a:off x="3490614"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Process2 state</a:t>
          </a:r>
        </a:p>
      </dsp:txBody>
      <dsp:txXfrm>
        <a:off x="3505208" y="255312"/>
        <a:ext cx="801272" cy="469088"/>
      </dsp:txXfrm>
    </dsp:sp>
    <dsp:sp modelId="{DD3C2F40-870A-4990-B99D-DC987F75B890}">
      <dsp:nvSpPr>
        <dsp:cNvPr id="0" name=""/>
        <dsp:cNvSpPr/>
      </dsp:nvSpPr>
      <dsp:spPr>
        <a:xfrm>
          <a:off x="4404121" y="386879"/>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428070"/>
        <a:ext cx="123240" cy="123572"/>
      </dsp:txXfrm>
    </dsp:sp>
    <dsp:sp modelId="{E736A245-0131-4813-AFB4-837C7DC824A0}">
      <dsp:nvSpPr>
        <dsp:cNvPr id="0" name=""/>
        <dsp:cNvSpPr/>
      </dsp:nvSpPr>
      <dsp:spPr>
        <a:xfrm>
          <a:off x="4653260" y="240718"/>
          <a:ext cx="830460" cy="49827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Download</a:t>
          </a:r>
        </a:p>
      </dsp:txBody>
      <dsp:txXfrm>
        <a:off x="4667854" y="255312"/>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17</Pages>
  <Words>4462</Words>
  <Characters>25440</Characters>
  <Application>Microsoft Office Word</Application>
  <DocSecurity>0</DocSecurity>
  <Lines>212</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31</cp:revision>
  <dcterms:created xsi:type="dcterms:W3CDTF">2021-12-21T12:54:00Z</dcterms:created>
  <dcterms:modified xsi:type="dcterms:W3CDTF">2022-02-04T08:35:00Z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